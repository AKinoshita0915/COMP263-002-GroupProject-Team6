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571B" w14:textId="5DC95AE0" w:rsidR="00DE6A69" w:rsidRPr="00C927A0" w:rsidRDefault="001E4A9B" w:rsidP="00D874D7">
      <w:pPr>
        <w:pStyle w:val="Title"/>
        <w:jc w:val="center"/>
        <w:rPr>
          <w:rFonts w:ascii="Times New Roman" w:hAnsi="Times New Roman" w:cs="Times New Roman"/>
        </w:rPr>
      </w:pPr>
      <w:r w:rsidRPr="00C927A0">
        <w:rPr>
          <w:rFonts w:ascii="Times New Roman" w:hAnsi="Times New Roman" w:cs="Times New Roman"/>
        </w:rPr>
        <w:t>FINAL PROJECT ANALYSIS REPORT</w:t>
      </w:r>
    </w:p>
    <w:p w14:paraId="553C54BD" w14:textId="77777777" w:rsidR="00DE6A69" w:rsidRPr="00C927A0" w:rsidRDefault="00DE6A69" w:rsidP="001E4A9B">
      <w:pPr>
        <w:pStyle w:val="Subtitle"/>
        <w:jc w:val="center"/>
        <w:rPr>
          <w:rFonts w:ascii="Times New Roman" w:hAnsi="Times New Roman" w:cs="Times New Roman"/>
          <w:color w:val="auto"/>
          <w:sz w:val="18"/>
          <w:szCs w:val="18"/>
        </w:rPr>
      </w:pPr>
      <w:r w:rsidRPr="00C927A0">
        <w:rPr>
          <w:rFonts w:ascii="Times New Roman" w:hAnsi="Times New Roman" w:cs="Times New Roman"/>
          <w:color w:val="auto"/>
          <w:sz w:val="18"/>
          <w:szCs w:val="18"/>
        </w:rPr>
        <w:t xml:space="preserve">Presented to Mehrdad </w:t>
      </w:r>
      <w:proofErr w:type="spellStart"/>
      <w:r w:rsidRPr="00C927A0">
        <w:rPr>
          <w:rFonts w:ascii="Times New Roman" w:hAnsi="Times New Roman" w:cs="Times New Roman"/>
          <w:color w:val="auto"/>
          <w:sz w:val="18"/>
          <w:szCs w:val="18"/>
        </w:rPr>
        <w:t>Tirandazian</w:t>
      </w:r>
      <w:proofErr w:type="spellEnd"/>
    </w:p>
    <w:p w14:paraId="1197CF83" w14:textId="60498651" w:rsidR="00DE6A69" w:rsidRPr="00C927A0" w:rsidRDefault="00DE6A69" w:rsidP="001E4A9B">
      <w:pPr>
        <w:pStyle w:val="Subtitle"/>
        <w:jc w:val="center"/>
        <w:rPr>
          <w:rFonts w:ascii="Times New Roman" w:hAnsi="Times New Roman" w:cs="Times New Roman"/>
          <w:color w:val="auto"/>
          <w:sz w:val="18"/>
          <w:szCs w:val="18"/>
        </w:rPr>
      </w:pPr>
      <w:r w:rsidRPr="00C927A0">
        <w:rPr>
          <w:rFonts w:ascii="Times New Roman" w:hAnsi="Times New Roman" w:cs="Times New Roman"/>
          <w:color w:val="auto"/>
          <w:sz w:val="18"/>
          <w:szCs w:val="18"/>
        </w:rPr>
        <w:t>COMP 26</w:t>
      </w:r>
      <w:r w:rsidR="007627EE" w:rsidRPr="00C927A0">
        <w:rPr>
          <w:rFonts w:ascii="Times New Roman" w:hAnsi="Times New Roman" w:cs="Times New Roman"/>
          <w:color w:val="auto"/>
          <w:sz w:val="18"/>
          <w:szCs w:val="18"/>
        </w:rPr>
        <w:t>3</w:t>
      </w:r>
      <w:r w:rsidRPr="00C927A0">
        <w:rPr>
          <w:rFonts w:ascii="Times New Roman" w:hAnsi="Times New Roman" w:cs="Times New Roman"/>
          <w:color w:val="auto"/>
          <w:sz w:val="18"/>
          <w:szCs w:val="18"/>
        </w:rPr>
        <w:t xml:space="preserve">-002 </w:t>
      </w:r>
      <w:r w:rsidR="007627EE" w:rsidRPr="00C927A0">
        <w:rPr>
          <w:rFonts w:ascii="Times New Roman" w:hAnsi="Times New Roman" w:cs="Times New Roman"/>
          <w:color w:val="auto"/>
          <w:sz w:val="18"/>
          <w:szCs w:val="18"/>
        </w:rPr>
        <w:t>Deep Learning</w:t>
      </w:r>
      <w:r w:rsidR="00D874D7" w:rsidRPr="00C927A0">
        <w:rPr>
          <w:rFonts w:ascii="Times New Roman" w:hAnsi="Times New Roman" w:cs="Times New Roman"/>
          <w:color w:val="auto"/>
          <w:sz w:val="18"/>
          <w:szCs w:val="18"/>
        </w:rPr>
        <w:t xml:space="preserve"> - </w:t>
      </w:r>
      <w:r w:rsidRPr="00C927A0">
        <w:rPr>
          <w:rFonts w:ascii="Times New Roman" w:hAnsi="Times New Roman" w:cs="Times New Roman"/>
          <w:color w:val="auto"/>
          <w:sz w:val="18"/>
          <w:szCs w:val="18"/>
        </w:rPr>
        <w:t>Centennial College</w:t>
      </w:r>
    </w:p>
    <w:p w14:paraId="24B3B74C" w14:textId="77777777" w:rsidR="00DE6A69" w:rsidRPr="00C927A0" w:rsidRDefault="00DE6A69" w:rsidP="001E4A9B">
      <w:pPr>
        <w:pStyle w:val="Subtitle"/>
        <w:jc w:val="center"/>
        <w:rPr>
          <w:rFonts w:ascii="Times New Roman" w:hAnsi="Times New Roman" w:cs="Times New Roman"/>
        </w:rPr>
      </w:pPr>
    </w:p>
    <w:p w14:paraId="6F345955" w14:textId="77777777" w:rsidR="00D874D7" w:rsidRPr="00C927A0" w:rsidRDefault="00D874D7" w:rsidP="001E4A9B">
      <w:pPr>
        <w:pStyle w:val="Subtitle"/>
        <w:jc w:val="center"/>
        <w:rPr>
          <w:rFonts w:ascii="Times New Roman" w:hAnsi="Times New Roman" w:cs="Times New Roman"/>
        </w:rPr>
        <w:sectPr w:rsidR="00D874D7" w:rsidRPr="00C927A0" w:rsidSect="00422BF5">
          <w:type w:val="continuous"/>
          <w:pgSz w:w="12240" w:h="15840"/>
          <w:pgMar w:top="1440" w:right="1080" w:bottom="1440" w:left="1080" w:header="720" w:footer="720" w:gutter="0"/>
          <w:cols w:space="720"/>
          <w:docGrid w:linePitch="360"/>
        </w:sectPr>
      </w:pPr>
    </w:p>
    <w:p w14:paraId="5565DE11" w14:textId="641260AD" w:rsidR="004C1959" w:rsidRPr="006B1833" w:rsidRDefault="001E4A9B" w:rsidP="006B1833">
      <w:pPr>
        <w:pStyle w:val="Subtitle"/>
        <w:jc w:val="center"/>
        <w:rPr>
          <w:rFonts w:ascii="Times New Roman" w:hAnsi="Times New Roman" w:cs="Times New Roman"/>
          <w:color w:val="auto"/>
          <w:spacing w:val="0"/>
          <w:sz w:val="18"/>
          <w:szCs w:val="18"/>
        </w:rPr>
      </w:pPr>
      <w:r w:rsidRPr="006B1833">
        <w:rPr>
          <w:rFonts w:ascii="Times New Roman" w:hAnsi="Times New Roman" w:cs="Times New Roman"/>
          <w:color w:val="auto"/>
          <w:spacing w:val="0"/>
          <w:sz w:val="18"/>
          <w:szCs w:val="18"/>
        </w:rPr>
        <w:t>Adrian Posadas</w:t>
      </w:r>
    </w:p>
    <w:p w14:paraId="751C41E0" w14:textId="7399EF10" w:rsidR="004C1959" w:rsidRPr="00C927A0" w:rsidRDefault="002115E9" w:rsidP="00C927A0">
      <w:pPr>
        <w:jc w:val="center"/>
        <w:rPr>
          <w:rFonts w:ascii="Times New Roman" w:hAnsi="Times New Roman" w:cs="Times New Roman"/>
          <w:sz w:val="18"/>
          <w:szCs w:val="18"/>
        </w:rPr>
      </w:pPr>
      <w:r w:rsidRPr="00C927A0">
        <w:rPr>
          <w:rFonts w:ascii="Times New Roman" w:hAnsi="Times New Roman" w:cs="Times New Roman"/>
          <w:sz w:val="18"/>
          <w:szCs w:val="18"/>
        </w:rPr>
        <w:t>Centennial College</w:t>
      </w:r>
    </w:p>
    <w:p w14:paraId="220F6DB8" w14:textId="384FB0FF" w:rsidR="004C1959" w:rsidRPr="00C927A0" w:rsidRDefault="0033037D" w:rsidP="00484ED4">
      <w:pPr>
        <w:jc w:val="center"/>
        <w:rPr>
          <w:rFonts w:ascii="Times New Roman" w:hAnsi="Times New Roman" w:cs="Times New Roman"/>
          <w:sz w:val="18"/>
          <w:szCs w:val="18"/>
        </w:rPr>
      </w:pPr>
      <w:r w:rsidRPr="00C927A0">
        <w:rPr>
          <w:rFonts w:ascii="Times New Roman" w:hAnsi="Times New Roman" w:cs="Times New Roman"/>
          <w:spacing w:val="3"/>
          <w:sz w:val="18"/>
          <w:szCs w:val="18"/>
          <w:shd w:val="clear" w:color="auto" w:fill="FFFFFF"/>
        </w:rPr>
        <w:t>aposadas@my.centennialcollege.ca</w:t>
      </w:r>
      <w:r w:rsidR="004C1959" w:rsidRPr="00C927A0">
        <w:rPr>
          <w:rFonts w:ascii="Times New Roman" w:hAnsi="Times New Roman" w:cs="Times New Roman"/>
          <w:sz w:val="18"/>
          <w:szCs w:val="18"/>
        </w:rPr>
        <w:br w:type="column"/>
      </w:r>
      <w:r w:rsidR="00DE6A69" w:rsidRPr="00C927A0">
        <w:rPr>
          <w:rFonts w:ascii="Times New Roman" w:hAnsi="Times New Roman" w:cs="Times New Roman"/>
          <w:sz w:val="18"/>
          <w:szCs w:val="18"/>
        </w:rPr>
        <w:t>Aiju Kinoshita</w:t>
      </w:r>
    </w:p>
    <w:p w14:paraId="254947B5" w14:textId="77777777" w:rsidR="002115E9" w:rsidRPr="00C927A0" w:rsidRDefault="002115E9" w:rsidP="00C927A0">
      <w:pPr>
        <w:jc w:val="center"/>
        <w:rPr>
          <w:rFonts w:ascii="Times New Roman" w:hAnsi="Times New Roman" w:cs="Times New Roman"/>
          <w:sz w:val="18"/>
          <w:szCs w:val="18"/>
        </w:rPr>
      </w:pPr>
      <w:r w:rsidRPr="00C927A0">
        <w:rPr>
          <w:rFonts w:ascii="Times New Roman" w:hAnsi="Times New Roman" w:cs="Times New Roman"/>
          <w:sz w:val="18"/>
          <w:szCs w:val="18"/>
        </w:rPr>
        <w:t>Centennial College</w:t>
      </w:r>
    </w:p>
    <w:p w14:paraId="4B90799A" w14:textId="6341678C" w:rsidR="004C1959" w:rsidRPr="00C927A0" w:rsidRDefault="009F1F8A" w:rsidP="006B1833">
      <w:pPr>
        <w:jc w:val="center"/>
        <w:rPr>
          <w:rFonts w:ascii="Times New Roman" w:hAnsi="Times New Roman" w:cs="Times New Roman"/>
          <w:sz w:val="18"/>
          <w:szCs w:val="18"/>
        </w:rPr>
      </w:pPr>
      <w:r w:rsidRPr="00C927A0">
        <w:rPr>
          <w:rFonts w:ascii="Times New Roman" w:hAnsi="Times New Roman" w:cs="Times New Roman"/>
          <w:spacing w:val="3"/>
          <w:sz w:val="18"/>
          <w:szCs w:val="18"/>
          <w:shd w:val="clear" w:color="auto" w:fill="FFFFFF"/>
        </w:rPr>
        <w:t>akinoshi@my.centennialcollege.ca</w:t>
      </w:r>
      <w:r w:rsidR="004C1959" w:rsidRPr="00C927A0">
        <w:rPr>
          <w:rFonts w:ascii="Times New Roman" w:hAnsi="Times New Roman" w:cs="Times New Roman"/>
          <w:sz w:val="18"/>
          <w:szCs w:val="18"/>
        </w:rPr>
        <w:br w:type="column"/>
      </w:r>
      <w:proofErr w:type="spellStart"/>
      <w:r w:rsidR="001E4A9B" w:rsidRPr="00C927A0">
        <w:rPr>
          <w:rFonts w:ascii="Times New Roman" w:hAnsi="Times New Roman" w:cs="Times New Roman"/>
          <w:sz w:val="18"/>
          <w:szCs w:val="18"/>
        </w:rPr>
        <w:t>Jestoni</w:t>
      </w:r>
      <w:proofErr w:type="spellEnd"/>
      <w:r w:rsidR="001E4A9B" w:rsidRPr="00C927A0">
        <w:rPr>
          <w:rFonts w:ascii="Times New Roman" w:hAnsi="Times New Roman" w:cs="Times New Roman"/>
          <w:sz w:val="18"/>
          <w:szCs w:val="18"/>
        </w:rPr>
        <w:t xml:space="preserve"> Vasquez</w:t>
      </w:r>
    </w:p>
    <w:p w14:paraId="6C3D05A4" w14:textId="77777777" w:rsidR="002115E9" w:rsidRPr="00C927A0" w:rsidRDefault="002115E9" w:rsidP="00C927A0">
      <w:pPr>
        <w:jc w:val="center"/>
        <w:rPr>
          <w:rFonts w:ascii="Times New Roman" w:hAnsi="Times New Roman" w:cs="Times New Roman"/>
          <w:sz w:val="18"/>
          <w:szCs w:val="18"/>
        </w:rPr>
      </w:pPr>
      <w:r w:rsidRPr="00C927A0">
        <w:rPr>
          <w:rFonts w:ascii="Times New Roman" w:hAnsi="Times New Roman" w:cs="Times New Roman"/>
          <w:sz w:val="18"/>
          <w:szCs w:val="18"/>
        </w:rPr>
        <w:t>Centennial College</w:t>
      </w:r>
    </w:p>
    <w:p w14:paraId="1D8BA724" w14:textId="3A975D6C" w:rsidR="00DE6A69" w:rsidRPr="00C927A0" w:rsidRDefault="00261111" w:rsidP="006B1833">
      <w:pPr>
        <w:jc w:val="center"/>
        <w:rPr>
          <w:rFonts w:ascii="Times New Roman" w:hAnsi="Times New Roman" w:cs="Times New Roman"/>
          <w:sz w:val="18"/>
          <w:szCs w:val="18"/>
        </w:rPr>
      </w:pPr>
      <w:r w:rsidRPr="00C927A0">
        <w:rPr>
          <w:rFonts w:ascii="Times New Roman" w:hAnsi="Times New Roman" w:cs="Times New Roman"/>
          <w:spacing w:val="3"/>
          <w:sz w:val="18"/>
          <w:szCs w:val="18"/>
          <w:shd w:val="clear" w:color="auto" w:fill="FFFFFF"/>
        </w:rPr>
        <w:t>jvasqu16@my.centennialcollege.ca</w:t>
      </w:r>
      <w:r w:rsidR="004C1959" w:rsidRPr="00C927A0">
        <w:rPr>
          <w:rFonts w:ascii="Times New Roman" w:hAnsi="Times New Roman" w:cs="Times New Roman"/>
          <w:sz w:val="18"/>
          <w:szCs w:val="18"/>
        </w:rPr>
        <w:br w:type="column"/>
      </w:r>
      <w:r w:rsidR="001E4A9B" w:rsidRPr="00C927A0">
        <w:rPr>
          <w:rFonts w:ascii="Times New Roman" w:hAnsi="Times New Roman" w:cs="Times New Roman"/>
          <w:sz w:val="18"/>
          <w:szCs w:val="18"/>
        </w:rPr>
        <w:t xml:space="preserve">Oscar </w:t>
      </w:r>
      <w:proofErr w:type="spellStart"/>
      <w:r w:rsidR="0B516534" w:rsidRPr="00C927A0">
        <w:rPr>
          <w:rFonts w:ascii="Times New Roman" w:hAnsi="Times New Roman" w:cs="Times New Roman"/>
          <w:sz w:val="18"/>
          <w:szCs w:val="18"/>
        </w:rPr>
        <w:t>Q</w:t>
      </w:r>
      <w:r w:rsidR="4980A3B7" w:rsidRPr="00C927A0">
        <w:rPr>
          <w:rFonts w:ascii="Times New Roman" w:hAnsi="Times New Roman" w:cs="Times New Roman"/>
          <w:sz w:val="18"/>
          <w:szCs w:val="18"/>
        </w:rPr>
        <w:t>uispe</w:t>
      </w:r>
      <w:proofErr w:type="spellEnd"/>
      <w:r w:rsidR="00ED772D" w:rsidRPr="00C927A0">
        <w:rPr>
          <w:rFonts w:ascii="Times New Roman" w:hAnsi="Times New Roman" w:cs="Times New Roman"/>
          <w:sz w:val="18"/>
          <w:szCs w:val="18"/>
        </w:rPr>
        <w:t xml:space="preserve"> </w:t>
      </w:r>
      <w:proofErr w:type="spellStart"/>
      <w:r w:rsidR="001E4A9B" w:rsidRPr="00C927A0">
        <w:rPr>
          <w:rFonts w:ascii="Times New Roman" w:hAnsi="Times New Roman" w:cs="Times New Roman"/>
          <w:sz w:val="18"/>
          <w:szCs w:val="18"/>
        </w:rPr>
        <w:t>Guanoluisa</w:t>
      </w:r>
      <w:proofErr w:type="spellEnd"/>
    </w:p>
    <w:p w14:paraId="62D80B3D" w14:textId="77777777" w:rsidR="002115E9" w:rsidRPr="00C927A0" w:rsidRDefault="002115E9" w:rsidP="00C927A0">
      <w:pPr>
        <w:jc w:val="center"/>
        <w:rPr>
          <w:rFonts w:ascii="Times New Roman" w:hAnsi="Times New Roman" w:cs="Times New Roman"/>
          <w:sz w:val="18"/>
          <w:szCs w:val="18"/>
        </w:rPr>
      </w:pPr>
      <w:r w:rsidRPr="00C927A0">
        <w:rPr>
          <w:rFonts w:ascii="Times New Roman" w:hAnsi="Times New Roman" w:cs="Times New Roman"/>
          <w:sz w:val="18"/>
          <w:szCs w:val="18"/>
        </w:rPr>
        <w:t>Centennial College</w:t>
      </w:r>
    </w:p>
    <w:p w14:paraId="3484B9C8" w14:textId="6259387A" w:rsidR="002115E9" w:rsidRPr="00C927A0" w:rsidRDefault="0063492A" w:rsidP="0072403C">
      <w:pPr>
        <w:spacing w:line="240" w:lineRule="auto"/>
        <w:jc w:val="center"/>
        <w:rPr>
          <w:sz w:val="18"/>
          <w:szCs w:val="18"/>
        </w:rPr>
      </w:pPr>
      <w:r w:rsidRPr="0063492A">
        <w:rPr>
          <w:rFonts w:ascii="Times New Roman" w:eastAsia="Times New Roman" w:hAnsi="Times New Roman" w:cs="Times New Roman"/>
          <w:spacing w:val="3"/>
          <w:sz w:val="18"/>
          <w:szCs w:val="18"/>
        </w:rPr>
        <w:t>oquispe@my.centennialcollege.ca</w:t>
      </w:r>
    </w:p>
    <w:p w14:paraId="46541407" w14:textId="77777777" w:rsidR="004C1959" w:rsidRDefault="004C1959" w:rsidP="00546834">
      <w:pPr>
        <w:spacing w:after="360"/>
        <w:sectPr w:rsidR="004C1959" w:rsidSect="004C1959">
          <w:type w:val="continuous"/>
          <w:pgSz w:w="12240" w:h="15840"/>
          <w:pgMar w:top="1440" w:right="1080" w:bottom="1440" w:left="1080" w:header="720" w:footer="720" w:gutter="0"/>
          <w:cols w:num="4" w:space="0"/>
          <w:docGrid w:linePitch="360"/>
        </w:sectPr>
      </w:pPr>
    </w:p>
    <w:p w14:paraId="38FB4B67" w14:textId="29A4E0F3" w:rsidR="3EFC0D29" w:rsidRPr="00A54A96" w:rsidRDefault="0FDCE4F9" w:rsidP="00955F6B">
      <w:pPr>
        <w:pStyle w:val="Heading1"/>
        <w:rPr>
          <w:rFonts w:ascii="Times New Roman" w:hAnsi="Times New Roman" w:cs="Times New Roman"/>
          <w:sz w:val="18"/>
          <w:szCs w:val="18"/>
        </w:rPr>
      </w:pPr>
      <w:r w:rsidRPr="00A54A96">
        <w:rPr>
          <w:rFonts w:ascii="Times New Roman" w:hAnsi="Times New Roman" w:cs="Times New Roman"/>
          <w:sz w:val="18"/>
          <w:szCs w:val="18"/>
        </w:rPr>
        <w:t>Description and Scope of the Problem</w:t>
      </w:r>
    </w:p>
    <w:p w14:paraId="287DE50C" w14:textId="4D0BBF30" w:rsidR="0FDCE4F9" w:rsidRPr="00A54A96" w:rsidRDefault="0FDCE4F9">
      <w:pPr>
        <w:rPr>
          <w:rFonts w:ascii="Times New Roman" w:hAnsi="Times New Roman" w:cs="Times New Roman"/>
          <w:sz w:val="18"/>
          <w:szCs w:val="18"/>
        </w:rPr>
      </w:pPr>
      <w:r w:rsidRPr="00A54A96">
        <w:rPr>
          <w:rFonts w:ascii="Times New Roman" w:eastAsia="Calibri" w:hAnsi="Times New Roman" w:cs="Times New Roman"/>
          <w:sz w:val="18"/>
          <w:szCs w:val="18"/>
        </w:rPr>
        <w:t>Using digital images of dog facial expressions, the problem of dog emotion in neural networks is a classification task aimed at predicting a dog's emotional state. There are 4000 images of dogs used in this task, each labeled with one of four emotions: happy, sad, angry, relaxed.</w:t>
      </w:r>
    </w:p>
    <w:p w14:paraId="4986923B" w14:textId="5D651482" w:rsidR="0FDCE4F9" w:rsidRPr="00A54A96" w:rsidRDefault="0FDCE4F9">
      <w:pPr>
        <w:rPr>
          <w:rFonts w:ascii="Times New Roman" w:hAnsi="Times New Roman" w:cs="Times New Roman"/>
          <w:sz w:val="18"/>
          <w:szCs w:val="18"/>
        </w:rPr>
      </w:pPr>
      <w:r w:rsidRPr="00A54A96">
        <w:rPr>
          <w:rFonts w:ascii="Times New Roman" w:eastAsia="Calibri" w:hAnsi="Times New Roman" w:cs="Times New Roman"/>
          <w:sz w:val="18"/>
          <w:szCs w:val="18"/>
        </w:rPr>
        <w:t>In this problem, we will experiment with different deep learning techniques, such as supervised and unsupervised learning, and state-of-the-art models, to predict the emotions of dogs.</w:t>
      </w:r>
    </w:p>
    <w:p w14:paraId="019C9C6C" w14:textId="0EC1A0B8" w:rsidR="0FDCE4F9" w:rsidRPr="00A54A96" w:rsidRDefault="0FDCE4F9">
      <w:pPr>
        <w:rPr>
          <w:rFonts w:ascii="Times New Roman" w:hAnsi="Times New Roman" w:cs="Times New Roman"/>
          <w:sz w:val="18"/>
          <w:szCs w:val="18"/>
        </w:rPr>
      </w:pPr>
      <w:r w:rsidRPr="00A54A96">
        <w:rPr>
          <w:rFonts w:ascii="Times New Roman" w:eastAsia="Calibri" w:hAnsi="Times New Roman" w:cs="Times New Roman"/>
          <w:sz w:val="18"/>
          <w:szCs w:val="18"/>
        </w:rPr>
        <w:t>In supervised learning, data is divided into training, validation, and testing sets, and a Convolutional Neural Network (CNN) architecture is designed and trained on the training set. In the validation set, hyperparameters will be tuned, and in the testing set, their performance will be evaluated. This model will be evaluated for accuracy, precision, recall, and F1 score.</w:t>
      </w:r>
    </w:p>
    <w:p w14:paraId="379EC759" w14:textId="5E663CAF" w:rsidR="0FDCE4F9" w:rsidRPr="00A54A96" w:rsidRDefault="0FDCE4F9">
      <w:pPr>
        <w:rPr>
          <w:rFonts w:ascii="Times New Roman" w:eastAsia="Calibri" w:hAnsi="Times New Roman" w:cs="Times New Roman"/>
          <w:sz w:val="18"/>
          <w:szCs w:val="18"/>
        </w:rPr>
      </w:pPr>
      <w:r w:rsidRPr="00A54A96">
        <w:rPr>
          <w:rFonts w:ascii="Times New Roman" w:eastAsia="Calibri" w:hAnsi="Times New Roman" w:cs="Times New Roman"/>
          <w:sz w:val="18"/>
          <w:szCs w:val="18"/>
        </w:rPr>
        <w:t xml:space="preserve">Unsupervised learning involves learning the features of the images without labels using </w:t>
      </w:r>
      <w:r w:rsidR="7F9F7392" w:rsidRPr="00A54A96">
        <w:rPr>
          <w:rFonts w:ascii="Times New Roman" w:hAnsi="Times New Roman" w:cs="Times New Roman"/>
          <w:sz w:val="18"/>
          <w:szCs w:val="18"/>
        </w:rPr>
        <w:t>GAN data augmentation</w:t>
      </w:r>
      <w:r w:rsidRPr="00A54A96">
        <w:rPr>
          <w:rFonts w:ascii="Times New Roman" w:eastAsia="Calibri" w:hAnsi="Times New Roman" w:cs="Times New Roman"/>
          <w:sz w:val="18"/>
          <w:szCs w:val="18"/>
        </w:rPr>
        <w:t xml:space="preserve"> model trained on the dataset. The encoder part of the model extracts the features of the images, which are then used to train a clustering algorithm to group similar images. </w:t>
      </w:r>
      <w:proofErr w:type="gramStart"/>
      <w:r w:rsidRPr="00A54A96">
        <w:rPr>
          <w:rFonts w:ascii="Times New Roman" w:eastAsia="Calibri" w:hAnsi="Times New Roman" w:cs="Times New Roman"/>
          <w:sz w:val="18"/>
          <w:szCs w:val="18"/>
        </w:rPr>
        <w:t>In order to</w:t>
      </w:r>
      <w:proofErr w:type="gramEnd"/>
      <w:r w:rsidRPr="00A54A96">
        <w:rPr>
          <w:rFonts w:ascii="Times New Roman" w:eastAsia="Calibri" w:hAnsi="Times New Roman" w:cs="Times New Roman"/>
          <w:sz w:val="18"/>
          <w:szCs w:val="18"/>
        </w:rPr>
        <w:t xml:space="preserve"> measure the accuracy of the clustering algorithm, we will separate the images according to their emotional states.</w:t>
      </w:r>
    </w:p>
    <w:p w14:paraId="13A2B0AD" w14:textId="491A36FF" w:rsidR="0FDCE4F9" w:rsidRPr="00A54A96" w:rsidRDefault="0FDCE4F9">
      <w:pPr>
        <w:rPr>
          <w:rFonts w:ascii="Times New Roman" w:hAnsi="Times New Roman" w:cs="Times New Roman"/>
          <w:sz w:val="18"/>
          <w:szCs w:val="18"/>
        </w:rPr>
      </w:pPr>
      <w:r w:rsidRPr="00A54A96">
        <w:rPr>
          <w:rFonts w:ascii="Times New Roman" w:eastAsia="Calibri" w:hAnsi="Times New Roman" w:cs="Times New Roman"/>
          <w:sz w:val="18"/>
          <w:szCs w:val="18"/>
        </w:rPr>
        <w:t xml:space="preserve">A state-of-the-art model will be trained using pre-trained models such as </w:t>
      </w:r>
      <w:proofErr w:type="spellStart"/>
      <w:r w:rsidRPr="00A54A96">
        <w:rPr>
          <w:rFonts w:ascii="Times New Roman" w:eastAsia="Calibri" w:hAnsi="Times New Roman" w:cs="Times New Roman"/>
          <w:sz w:val="18"/>
          <w:szCs w:val="18"/>
        </w:rPr>
        <w:t>ResNet</w:t>
      </w:r>
      <w:proofErr w:type="spellEnd"/>
      <w:r w:rsidRPr="00A54A96">
        <w:rPr>
          <w:rFonts w:ascii="Times New Roman" w:eastAsia="Calibri" w:hAnsi="Times New Roman" w:cs="Times New Roman"/>
          <w:sz w:val="18"/>
          <w:szCs w:val="18"/>
        </w:rPr>
        <w:t>, and Inception and VGG, which will extract features from the images, and these features will be used to train a classifier for predicting dogs' emotional states. A comparison will be made between the accuracy of these models and the results obtained from supervised and unsupervised learning.</w:t>
      </w:r>
    </w:p>
    <w:p w14:paraId="3DCC62FD" w14:textId="1E5AA0A8" w:rsidR="09F20EAA" w:rsidRPr="00A54A96" w:rsidRDefault="0FDCE4F9" w:rsidP="09F20EAA">
      <w:pPr>
        <w:rPr>
          <w:rFonts w:ascii="Times New Roman" w:eastAsia="Calibri" w:hAnsi="Times New Roman" w:cs="Times New Roman"/>
          <w:sz w:val="18"/>
          <w:szCs w:val="18"/>
        </w:rPr>
      </w:pPr>
      <w:r w:rsidRPr="00A54A96">
        <w:rPr>
          <w:rFonts w:ascii="Times New Roman" w:eastAsia="Calibri" w:hAnsi="Times New Roman" w:cs="Times New Roman"/>
          <w:sz w:val="18"/>
          <w:szCs w:val="18"/>
        </w:rPr>
        <w:t>A successful solution to this problem can have a wide range of applications, such as animal behavior research, pet care, and veterinary science.</w:t>
      </w:r>
    </w:p>
    <w:p w14:paraId="337CB272" w14:textId="63EFE128" w:rsidR="00D3286C" w:rsidRPr="00A54A96" w:rsidRDefault="007B072A" w:rsidP="00D3286C">
      <w:pPr>
        <w:pStyle w:val="Heading1"/>
        <w:rPr>
          <w:rFonts w:ascii="Times New Roman" w:hAnsi="Times New Roman" w:cs="Times New Roman"/>
          <w:sz w:val="18"/>
          <w:szCs w:val="18"/>
        </w:rPr>
      </w:pPr>
      <w:r>
        <w:rPr>
          <w:rFonts w:ascii="Times New Roman" w:hAnsi="Times New Roman" w:cs="Times New Roman"/>
          <w:sz w:val="18"/>
          <w:szCs w:val="18"/>
        </w:rPr>
        <w:t>Dataset</w:t>
      </w:r>
    </w:p>
    <w:p w14:paraId="318E3B1B" w14:textId="225CA696" w:rsidR="00D3286C" w:rsidRPr="00A54A96" w:rsidRDefault="00AB41C3" w:rsidP="00D3286C">
      <w:pPr>
        <w:rPr>
          <w:rFonts w:ascii="Times New Roman" w:hAnsi="Times New Roman" w:cs="Times New Roman"/>
          <w:sz w:val="18"/>
          <w:szCs w:val="18"/>
        </w:rPr>
      </w:pPr>
      <w:r w:rsidRPr="00A54A96">
        <w:rPr>
          <w:rFonts w:ascii="Times New Roman" w:hAnsi="Times New Roman" w:cs="Times New Roman"/>
          <w:sz w:val="18"/>
          <w:szCs w:val="18"/>
        </w:rPr>
        <w:t>Dataset for training have retrieved from</w:t>
      </w:r>
      <w:r w:rsidR="00925B8C" w:rsidRPr="00A54A96">
        <w:rPr>
          <w:rFonts w:ascii="Times New Roman" w:hAnsi="Times New Roman" w:cs="Times New Roman"/>
          <w:sz w:val="18"/>
          <w:szCs w:val="18"/>
        </w:rPr>
        <w:t xml:space="preserve"> Kaggle dataset:</w:t>
      </w:r>
      <w:r w:rsidRPr="00A54A96">
        <w:rPr>
          <w:rFonts w:ascii="Times New Roman" w:hAnsi="Times New Roman" w:cs="Times New Roman"/>
          <w:sz w:val="18"/>
          <w:szCs w:val="18"/>
        </w:rPr>
        <w:t xml:space="preserve"> </w:t>
      </w:r>
      <w:hyperlink r:id="rId8" w:history="1">
        <w:r w:rsidRPr="00A54A96">
          <w:rPr>
            <w:rStyle w:val="Hyperlink"/>
            <w:rFonts w:ascii="Times New Roman" w:hAnsi="Times New Roman" w:cs="Times New Roman"/>
            <w:sz w:val="18"/>
            <w:szCs w:val="18"/>
          </w:rPr>
          <w:t>https://www.kaggle.com/datasets/danielshanbalico/dog-emotion</w:t>
        </w:r>
      </w:hyperlink>
    </w:p>
    <w:p w14:paraId="7ED4B797" w14:textId="2EB5DD42" w:rsidR="00DF5B95" w:rsidRPr="002B3210" w:rsidRDefault="00396B8F" w:rsidP="001E01BC">
      <w:pPr>
        <w:pStyle w:val="Heading3"/>
        <w:rPr>
          <w:rFonts w:ascii="Times New Roman" w:hAnsi="Times New Roman" w:cs="Times New Roman"/>
          <w:color w:val="auto"/>
          <w:sz w:val="18"/>
          <w:szCs w:val="18"/>
        </w:rPr>
      </w:pPr>
      <w:del w:id="0" w:author="Aiju Kinoshita" w:date="2023-04-16T19:48:00Z">
        <w:r w:rsidRPr="002B3210" w:rsidDel="00111728">
          <w:fldChar w:fldCharType="begin"/>
        </w:r>
        <w:r w:rsidRPr="002B3210" w:rsidDel="00111728">
          <w:rPr>
            <w:rFonts w:ascii="Times New Roman" w:hAnsi="Times New Roman" w:cs="Times New Roman"/>
            <w:color w:val="auto"/>
            <w:sz w:val="18"/>
            <w:szCs w:val="18"/>
          </w:rPr>
          <w:delInstrText>HYPERLINK "https://www.kaggle.com/datasets/devzohaib/dog-emotions-prediction"</w:delInstrText>
        </w:r>
        <w:r w:rsidRPr="002B3210" w:rsidDel="00111728">
          <w:fldChar w:fldCharType="separate"/>
        </w:r>
        <w:r w:rsidR="00DF5B95" w:rsidRPr="002B3210" w:rsidDel="00111728">
          <w:rPr>
            <w:rStyle w:val="Hyperlink"/>
            <w:rFonts w:ascii="Times New Roman" w:hAnsi="Times New Roman" w:cs="Times New Roman"/>
            <w:color w:val="auto"/>
            <w:sz w:val="18"/>
            <w:szCs w:val="18"/>
          </w:rPr>
          <w:delText>https://www.kaggle.com/datasets/devzohaib/dog-emotions-prediction</w:delText>
        </w:r>
        <w:r w:rsidRPr="002B3210" w:rsidDel="00111728">
          <w:rPr>
            <w:rStyle w:val="Hyperlink"/>
            <w:rFonts w:ascii="Times New Roman" w:hAnsi="Times New Roman" w:cs="Times New Roman"/>
            <w:color w:val="auto"/>
            <w:sz w:val="18"/>
            <w:szCs w:val="18"/>
          </w:rPr>
          <w:fldChar w:fldCharType="end"/>
        </w:r>
      </w:del>
      <w:r w:rsidR="009726A0" w:rsidRPr="002B3210">
        <w:rPr>
          <w:rFonts w:ascii="Times New Roman" w:hAnsi="Times New Roman" w:cs="Times New Roman"/>
          <w:color w:val="auto"/>
          <w:sz w:val="18"/>
          <w:szCs w:val="18"/>
        </w:rPr>
        <w:t>Dog-Emotion dataset:</w:t>
      </w:r>
    </w:p>
    <w:p w14:paraId="2A2FF535" w14:textId="3BAE3E76" w:rsidR="009726A0" w:rsidRPr="00A54A96" w:rsidRDefault="009726A0" w:rsidP="009726A0">
      <w:pPr>
        <w:rPr>
          <w:rFonts w:ascii="Times New Roman" w:hAnsi="Times New Roman" w:cs="Times New Roman"/>
          <w:sz w:val="18"/>
          <w:szCs w:val="18"/>
        </w:rPr>
      </w:pPr>
      <w:r w:rsidRPr="00A54A96">
        <w:rPr>
          <w:rFonts w:ascii="Times New Roman" w:hAnsi="Times New Roman" w:cs="Times New Roman"/>
          <w:sz w:val="18"/>
          <w:szCs w:val="18"/>
        </w:rPr>
        <w:t>This dataset consists of images of dogs with labels indicating their emotional state: angry, happy, relaxed, or sad. The images were collected from various online sources</w:t>
      </w:r>
      <w:r w:rsidR="0BFB72C6" w:rsidRPr="00A54A96">
        <w:rPr>
          <w:rFonts w:ascii="Times New Roman" w:hAnsi="Times New Roman" w:cs="Times New Roman"/>
          <w:sz w:val="18"/>
          <w:szCs w:val="18"/>
        </w:rPr>
        <w:t>.</w:t>
      </w:r>
    </w:p>
    <w:p w14:paraId="3486849D" w14:textId="0CDEC880" w:rsidR="009726A0" w:rsidRPr="00A54A96" w:rsidRDefault="009726A0" w:rsidP="009726A0">
      <w:pPr>
        <w:rPr>
          <w:rFonts w:ascii="Times New Roman" w:hAnsi="Times New Roman" w:cs="Times New Roman"/>
          <w:sz w:val="18"/>
          <w:szCs w:val="18"/>
        </w:rPr>
      </w:pPr>
      <w:r w:rsidRPr="00A54A96">
        <w:rPr>
          <w:rFonts w:ascii="Times New Roman" w:hAnsi="Times New Roman" w:cs="Times New Roman"/>
          <w:sz w:val="18"/>
          <w:szCs w:val="18"/>
        </w:rPr>
        <w:t>Number of Images: The dataset includes 4000 images of dogs in total, with 1000 images for each emotion category (angry, happy, relaxed, sad).</w:t>
      </w:r>
    </w:p>
    <w:p w14:paraId="1305202B" w14:textId="355AA353" w:rsidR="009726A0" w:rsidRPr="00A54A96" w:rsidRDefault="005A12BD" w:rsidP="009726A0">
      <w:pPr>
        <w:rPr>
          <w:rFonts w:ascii="Times New Roman" w:hAnsi="Times New Roman" w:cs="Times New Roman"/>
          <w:sz w:val="18"/>
          <w:szCs w:val="18"/>
        </w:rPr>
      </w:pPr>
      <w:r w:rsidRPr="00A54A96">
        <w:rPr>
          <w:rFonts w:ascii="Times New Roman" w:hAnsi="Times New Roman" w:cs="Times New Roman"/>
          <w:noProof/>
          <w:sz w:val="18"/>
          <w:szCs w:val="18"/>
        </w:rPr>
        <w:drawing>
          <wp:inline distT="0" distB="0" distL="0" distR="0" wp14:anchorId="6F6E6291" wp14:editId="1C316217">
            <wp:extent cx="1176333" cy="1033462"/>
            <wp:effectExtent l="0" t="0" r="5080" b="0"/>
            <wp:docPr id="1633139720" name="Picture 16331397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89063" name="Picture 1" descr="Graphical user interface, application&#10;&#10;Description automatically generated"/>
                    <pic:cNvPicPr/>
                  </pic:nvPicPr>
                  <pic:blipFill rotWithShape="1">
                    <a:blip r:embed="rId9"/>
                    <a:srcRect b="58460"/>
                    <a:stretch/>
                  </pic:blipFill>
                  <pic:spPr bwMode="auto">
                    <a:xfrm>
                      <a:off x="0" y="0"/>
                      <a:ext cx="1185506" cy="1041521"/>
                    </a:xfrm>
                    <a:prstGeom prst="rect">
                      <a:avLst/>
                    </a:prstGeom>
                    <a:ln>
                      <a:noFill/>
                    </a:ln>
                    <a:extLst>
                      <a:ext uri="{53640926-AAD7-44D8-BBD7-CCE9431645EC}">
                        <a14:shadowObscured xmlns:a14="http://schemas.microsoft.com/office/drawing/2010/main"/>
                      </a:ext>
                    </a:extLst>
                  </pic:spPr>
                </pic:pic>
              </a:graphicData>
            </a:graphic>
          </wp:inline>
        </w:drawing>
      </w:r>
      <w:r w:rsidR="002E5133" w:rsidRPr="00A54A96">
        <w:rPr>
          <w:rFonts w:ascii="Times New Roman" w:hAnsi="Times New Roman" w:cs="Times New Roman"/>
          <w:noProof/>
          <w:sz w:val="18"/>
          <w:szCs w:val="18"/>
        </w:rPr>
        <w:drawing>
          <wp:inline distT="0" distB="0" distL="0" distR="0" wp14:anchorId="120F0C4B" wp14:editId="45F56B41">
            <wp:extent cx="1176655" cy="1069334"/>
            <wp:effectExtent l="0" t="0" r="4445" b="0"/>
            <wp:docPr id="513789063" name="Picture 51378906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89063" name="Picture 1" descr="Graphical user interface, application&#10;&#10;Description automatically generated"/>
                    <pic:cNvPicPr/>
                  </pic:nvPicPr>
                  <pic:blipFill rotWithShape="1">
                    <a:blip r:embed="rId9"/>
                    <a:srcRect t="57030"/>
                    <a:stretch/>
                  </pic:blipFill>
                  <pic:spPr bwMode="auto">
                    <a:xfrm>
                      <a:off x="0" y="0"/>
                      <a:ext cx="1176958" cy="1069609"/>
                    </a:xfrm>
                    <a:prstGeom prst="rect">
                      <a:avLst/>
                    </a:prstGeom>
                    <a:ln>
                      <a:noFill/>
                    </a:ln>
                    <a:extLst>
                      <a:ext uri="{53640926-AAD7-44D8-BBD7-CCE9431645EC}">
                        <a14:shadowObscured xmlns:a14="http://schemas.microsoft.com/office/drawing/2010/main"/>
                      </a:ext>
                    </a:extLst>
                  </pic:spPr>
                </pic:pic>
              </a:graphicData>
            </a:graphic>
          </wp:inline>
        </w:drawing>
      </w:r>
    </w:p>
    <w:p w14:paraId="4D86BEBD" w14:textId="37C46304" w:rsidR="002E5133" w:rsidRPr="00A54A96" w:rsidRDefault="00943033" w:rsidP="009726A0">
      <w:pPr>
        <w:rPr>
          <w:rFonts w:ascii="Times New Roman" w:hAnsi="Times New Roman" w:cs="Times New Roman"/>
          <w:sz w:val="18"/>
          <w:szCs w:val="18"/>
        </w:rPr>
      </w:pPr>
      <w:r w:rsidRPr="00A54A96">
        <w:rPr>
          <w:rFonts w:ascii="Times New Roman" w:hAnsi="Times New Roman" w:cs="Times New Roman"/>
          <w:sz w:val="18"/>
          <w:szCs w:val="18"/>
        </w:rPr>
        <w:t xml:space="preserve">License: </w:t>
      </w:r>
      <w:hyperlink r:id="rId10" w:tgtFrame="_blank" w:history="1">
        <w:r w:rsidRPr="00A54A96">
          <w:rPr>
            <w:rStyle w:val="Hyperlink"/>
            <w:rFonts w:ascii="Times New Roman" w:hAnsi="Times New Roman" w:cs="Times New Roman"/>
            <w:color w:val="5F6368"/>
            <w:sz w:val="18"/>
            <w:szCs w:val="18"/>
            <w:bdr w:val="none" w:sz="0" w:space="0" w:color="auto" w:frame="1"/>
            <w:shd w:val="clear" w:color="auto" w:fill="FFFFFF"/>
          </w:rPr>
          <w:t>CC0: Public Domain</w:t>
        </w:r>
      </w:hyperlink>
    </w:p>
    <w:p w14:paraId="1B364AF0" w14:textId="65C12F22" w:rsidR="00943033" w:rsidRPr="00A54A96" w:rsidDel="004602DE" w:rsidRDefault="00832F95" w:rsidP="009726A0">
      <w:pPr>
        <w:rPr>
          <w:del w:id="1" w:author="Aiju Kinoshita" w:date="2023-04-15T22:26:00Z"/>
          <w:rFonts w:ascii="Times New Roman" w:hAnsi="Times New Roman" w:cs="Times New Roman"/>
          <w:sz w:val="18"/>
          <w:szCs w:val="18"/>
        </w:rPr>
      </w:pPr>
      <w:r w:rsidRPr="00A54A96">
        <w:rPr>
          <w:rFonts w:ascii="Times New Roman" w:hAnsi="Times New Roman" w:cs="Times New Roman"/>
          <w:noProof/>
          <w:sz w:val="18"/>
          <w:szCs w:val="18"/>
        </w:rPr>
        <w:drawing>
          <wp:anchor distT="0" distB="0" distL="114300" distR="114300" simplePos="0" relativeHeight="251658240" behindDoc="0" locked="0" layoutInCell="1" allowOverlap="1" wp14:anchorId="69F46AC7" wp14:editId="0401DAE4">
            <wp:simplePos x="0" y="0"/>
            <wp:positionH relativeFrom="column">
              <wp:posOffset>0</wp:posOffset>
            </wp:positionH>
            <wp:positionV relativeFrom="paragraph">
              <wp:posOffset>241300</wp:posOffset>
            </wp:positionV>
            <wp:extent cx="1048385" cy="1028700"/>
            <wp:effectExtent l="0" t="0" r="0" b="0"/>
            <wp:wrapSquare wrapText="bothSides"/>
            <wp:docPr id="1697218487" name="Picture 1697218487" descr="A black dog with its mouth o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8487" name="Picture 1" descr="A black dog with its mouth ope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8385" cy="1028700"/>
                    </a:xfrm>
                    <a:prstGeom prst="rect">
                      <a:avLst/>
                    </a:prstGeom>
                  </pic:spPr>
                </pic:pic>
              </a:graphicData>
            </a:graphic>
            <wp14:sizeRelH relativeFrom="margin">
              <wp14:pctWidth>0</wp14:pctWidth>
            </wp14:sizeRelH>
            <wp14:sizeRelV relativeFrom="margin">
              <wp14:pctHeight>0</wp14:pctHeight>
            </wp14:sizeRelV>
          </wp:anchor>
        </w:drawing>
      </w:r>
      <w:del w:id="2" w:author="Aiju Kinoshita" w:date="2023-04-15T22:26:00Z">
        <w:r w:rsidR="00A23938" w:rsidRPr="00A54A96" w:rsidDel="004602DE">
          <w:rPr>
            <w:rFonts w:ascii="Times New Roman" w:hAnsi="Times New Roman" w:cs="Times New Roman"/>
            <w:sz w:val="18"/>
            <w:szCs w:val="18"/>
          </w:rPr>
          <w:delText>Dog Emotions Prediction Dataset</w:delText>
        </w:r>
      </w:del>
    </w:p>
    <w:p w14:paraId="6A49D250" w14:textId="687AF189" w:rsidR="00A23938" w:rsidRPr="00A54A96" w:rsidDel="004602DE" w:rsidRDefault="00A23938" w:rsidP="00A23938">
      <w:pPr>
        <w:rPr>
          <w:del w:id="3" w:author="Aiju Kinoshita" w:date="2023-04-15T22:26:00Z"/>
          <w:rFonts w:ascii="Times New Roman" w:hAnsi="Times New Roman" w:cs="Times New Roman"/>
          <w:sz w:val="18"/>
          <w:szCs w:val="18"/>
        </w:rPr>
      </w:pPr>
      <w:del w:id="4" w:author="Aiju Kinoshita" w:date="2023-04-15T22:26:00Z">
        <w:r w:rsidRPr="00A54A96" w:rsidDel="004602DE">
          <w:rPr>
            <w:rFonts w:ascii="Times New Roman" w:hAnsi="Times New Roman" w:cs="Times New Roman"/>
            <w:sz w:val="18"/>
            <w:szCs w:val="18"/>
          </w:rPr>
          <w:delText xml:space="preserve">This dataset is part of </w:delText>
        </w:r>
        <w:r w:rsidR="004C7278" w:rsidRPr="00A54A96" w:rsidDel="004602DE">
          <w:rPr>
            <w:rFonts w:ascii="Times New Roman" w:hAnsi="Times New Roman" w:cs="Times New Roman"/>
            <w:sz w:val="18"/>
            <w:szCs w:val="18"/>
          </w:rPr>
          <w:delText>Dataquest</w:delText>
        </w:r>
        <w:r w:rsidRPr="00A54A96" w:rsidDel="004602DE">
          <w:rPr>
            <w:rFonts w:ascii="Times New Roman" w:hAnsi="Times New Roman" w:cs="Times New Roman"/>
            <w:sz w:val="18"/>
            <w:szCs w:val="18"/>
          </w:rPr>
          <w:delText xml:space="preserve"> project-walkthrough. Images are downloaded from Flickr using API. where dog images are classified into </w:delText>
        </w:r>
        <w:r w:rsidR="00CE58C9" w:rsidRPr="00A54A96" w:rsidDel="004602DE">
          <w:rPr>
            <w:rFonts w:ascii="Times New Roman" w:hAnsi="Times New Roman" w:cs="Times New Roman"/>
            <w:sz w:val="18"/>
            <w:szCs w:val="18"/>
          </w:rPr>
          <w:delText>four</w:delText>
        </w:r>
        <w:r w:rsidRPr="00A54A96" w:rsidDel="004602DE">
          <w:rPr>
            <w:rFonts w:ascii="Times New Roman" w:hAnsi="Times New Roman" w:cs="Times New Roman"/>
            <w:sz w:val="18"/>
            <w:szCs w:val="18"/>
          </w:rPr>
          <w:delText xml:space="preserve"> </w:delText>
        </w:r>
        <w:r w:rsidR="004C7278" w:rsidRPr="00A54A96" w:rsidDel="004602DE">
          <w:rPr>
            <w:rFonts w:ascii="Times New Roman" w:hAnsi="Times New Roman" w:cs="Times New Roman"/>
            <w:sz w:val="18"/>
            <w:szCs w:val="18"/>
          </w:rPr>
          <w:delText>categories</w:delText>
        </w:r>
        <w:r w:rsidRPr="00A54A96" w:rsidDel="004602DE">
          <w:rPr>
            <w:rFonts w:ascii="Times New Roman" w:hAnsi="Times New Roman" w:cs="Times New Roman"/>
            <w:sz w:val="18"/>
            <w:szCs w:val="18"/>
          </w:rPr>
          <w:delText xml:space="preserve"> based on their emotions. </w:delText>
        </w:r>
        <w:r w:rsidR="004C7278" w:rsidRPr="00A54A96" w:rsidDel="004602DE">
          <w:rPr>
            <w:rFonts w:ascii="Times New Roman" w:hAnsi="Times New Roman" w:cs="Times New Roman"/>
            <w:sz w:val="18"/>
            <w:szCs w:val="18"/>
          </w:rPr>
          <w:delText xml:space="preserve">these </w:delText>
        </w:r>
        <w:r w:rsidR="00CE58C9" w:rsidRPr="00A54A96" w:rsidDel="004602DE">
          <w:rPr>
            <w:rFonts w:ascii="Times New Roman" w:hAnsi="Times New Roman" w:cs="Times New Roman"/>
            <w:sz w:val="18"/>
            <w:szCs w:val="18"/>
          </w:rPr>
          <w:delText>four</w:delText>
        </w:r>
        <w:r w:rsidR="004C7278" w:rsidRPr="00A54A96" w:rsidDel="004602DE">
          <w:rPr>
            <w:rFonts w:ascii="Times New Roman" w:hAnsi="Times New Roman" w:cs="Times New Roman"/>
            <w:sz w:val="18"/>
            <w:szCs w:val="18"/>
          </w:rPr>
          <w:delText xml:space="preserve"> categories</w:delText>
        </w:r>
        <w:r w:rsidRPr="00A54A96" w:rsidDel="004602DE">
          <w:rPr>
            <w:rFonts w:ascii="Times New Roman" w:hAnsi="Times New Roman" w:cs="Times New Roman"/>
            <w:sz w:val="18"/>
            <w:szCs w:val="18"/>
          </w:rPr>
          <w:delText xml:space="preserve"> are</w:delText>
        </w:r>
        <w:r w:rsidR="004C7278" w:rsidRPr="00A54A96" w:rsidDel="004602DE">
          <w:rPr>
            <w:rFonts w:ascii="Times New Roman" w:hAnsi="Times New Roman" w:cs="Times New Roman"/>
            <w:sz w:val="18"/>
            <w:szCs w:val="18"/>
          </w:rPr>
          <w:delText>:</w:delText>
        </w:r>
      </w:del>
    </w:p>
    <w:p w14:paraId="2D164984" w14:textId="08D928EC" w:rsidR="00A23938" w:rsidRPr="00A54A96" w:rsidDel="004602DE" w:rsidRDefault="00A23938" w:rsidP="00A23938">
      <w:pPr>
        <w:rPr>
          <w:del w:id="5" w:author="Aiju Kinoshita" w:date="2023-04-15T22:26:00Z"/>
          <w:rFonts w:ascii="Times New Roman" w:hAnsi="Times New Roman" w:cs="Times New Roman"/>
          <w:sz w:val="18"/>
          <w:szCs w:val="18"/>
        </w:rPr>
      </w:pPr>
      <w:del w:id="6" w:author="Aiju Kinoshita" w:date="2023-04-15T22:26:00Z">
        <w:r w:rsidRPr="00A54A96" w:rsidDel="004602DE">
          <w:rPr>
            <w:rFonts w:ascii="Times New Roman" w:hAnsi="Times New Roman" w:cs="Times New Roman"/>
            <w:sz w:val="18"/>
            <w:szCs w:val="18"/>
          </w:rPr>
          <w:delText>1- happy</w:delText>
        </w:r>
      </w:del>
    </w:p>
    <w:p w14:paraId="4B0F14F5" w14:textId="3A6FE5EB" w:rsidR="00A23938" w:rsidRPr="00A54A96" w:rsidDel="004602DE" w:rsidRDefault="00A23938" w:rsidP="00A23938">
      <w:pPr>
        <w:rPr>
          <w:del w:id="7" w:author="Aiju Kinoshita" w:date="2023-04-15T22:26:00Z"/>
          <w:rFonts w:ascii="Times New Roman" w:hAnsi="Times New Roman" w:cs="Times New Roman"/>
          <w:sz w:val="18"/>
          <w:szCs w:val="18"/>
        </w:rPr>
      </w:pPr>
      <w:del w:id="8" w:author="Aiju Kinoshita" w:date="2023-04-15T22:26:00Z">
        <w:r w:rsidRPr="00A54A96" w:rsidDel="004602DE">
          <w:rPr>
            <w:rFonts w:ascii="Times New Roman" w:hAnsi="Times New Roman" w:cs="Times New Roman"/>
            <w:sz w:val="18"/>
            <w:szCs w:val="18"/>
          </w:rPr>
          <w:delText>2- sad</w:delText>
        </w:r>
      </w:del>
    </w:p>
    <w:p w14:paraId="1CA3EA33" w14:textId="78DCEDB0" w:rsidR="00A23938" w:rsidRPr="00A54A96" w:rsidDel="004602DE" w:rsidRDefault="00A23938" w:rsidP="00A23938">
      <w:pPr>
        <w:rPr>
          <w:del w:id="9" w:author="Aiju Kinoshita" w:date="2023-04-15T22:26:00Z"/>
          <w:rFonts w:ascii="Times New Roman" w:hAnsi="Times New Roman" w:cs="Times New Roman"/>
          <w:sz w:val="18"/>
          <w:szCs w:val="18"/>
        </w:rPr>
      </w:pPr>
      <w:del w:id="10" w:author="Aiju Kinoshita" w:date="2023-04-15T22:26:00Z">
        <w:r w:rsidRPr="00A54A96" w:rsidDel="004602DE">
          <w:rPr>
            <w:rFonts w:ascii="Times New Roman" w:hAnsi="Times New Roman" w:cs="Times New Roman"/>
            <w:sz w:val="18"/>
            <w:szCs w:val="18"/>
          </w:rPr>
          <w:delText>3- angry</w:delText>
        </w:r>
      </w:del>
    </w:p>
    <w:p w14:paraId="65B10225" w14:textId="2459E877" w:rsidR="00A23938" w:rsidRPr="00A54A96" w:rsidDel="004602DE" w:rsidRDefault="00A23938" w:rsidP="00A23938">
      <w:pPr>
        <w:rPr>
          <w:del w:id="11" w:author="Aiju Kinoshita" w:date="2023-04-15T22:26:00Z"/>
          <w:rFonts w:ascii="Times New Roman" w:hAnsi="Times New Roman" w:cs="Times New Roman"/>
          <w:sz w:val="18"/>
          <w:szCs w:val="18"/>
        </w:rPr>
      </w:pPr>
      <w:del w:id="12" w:author="Aiju Kinoshita" w:date="2023-04-15T22:26:00Z">
        <w:r w:rsidRPr="00A54A96" w:rsidDel="004602DE">
          <w:rPr>
            <w:rFonts w:ascii="Times New Roman" w:hAnsi="Times New Roman" w:cs="Times New Roman"/>
            <w:sz w:val="18"/>
            <w:szCs w:val="18"/>
          </w:rPr>
          <w:delText>4- relaxed</w:delText>
        </w:r>
      </w:del>
    </w:p>
    <w:p w14:paraId="4B9AD759" w14:textId="0C8B02AC" w:rsidR="006055B7" w:rsidRPr="00A54A96" w:rsidDel="004602DE" w:rsidRDefault="006055B7" w:rsidP="00A23938">
      <w:pPr>
        <w:rPr>
          <w:del w:id="13" w:author="Aiju Kinoshita" w:date="2023-04-15T22:26:00Z"/>
          <w:rFonts w:ascii="Times New Roman" w:hAnsi="Times New Roman" w:cs="Times New Roman"/>
          <w:sz w:val="18"/>
          <w:szCs w:val="18"/>
        </w:rPr>
      </w:pPr>
      <w:del w:id="14" w:author="Aiju Kinoshita" w:date="2023-04-15T22:26:00Z">
        <w:r w:rsidRPr="00A54A96" w:rsidDel="004602DE">
          <w:rPr>
            <w:rFonts w:ascii="Times New Roman" w:hAnsi="Times New Roman" w:cs="Times New Roman"/>
            <w:noProof/>
            <w:sz w:val="18"/>
            <w:szCs w:val="18"/>
          </w:rPr>
          <w:drawing>
            <wp:inline distT="0" distB="0" distL="0" distR="0" wp14:anchorId="63A0A039" wp14:editId="242F8DC4">
              <wp:extent cx="2324424" cy="4067743"/>
              <wp:effectExtent l="0" t="0" r="0" b="9525"/>
              <wp:docPr id="286917723" name="Picture 28691772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7723" name="Picture 1" descr="Graphical user interface, table&#10;&#10;Description automatically generated with medium confidence"/>
                      <pic:cNvPicPr/>
                    </pic:nvPicPr>
                    <pic:blipFill>
                      <a:blip r:embed="rId12"/>
                      <a:stretch>
                        <a:fillRect/>
                      </a:stretch>
                    </pic:blipFill>
                    <pic:spPr>
                      <a:xfrm>
                        <a:off x="0" y="0"/>
                        <a:ext cx="2324424" cy="4067743"/>
                      </a:xfrm>
                      <a:prstGeom prst="rect">
                        <a:avLst/>
                      </a:prstGeom>
                    </pic:spPr>
                  </pic:pic>
                </a:graphicData>
              </a:graphic>
            </wp:inline>
          </w:drawing>
        </w:r>
        <w:r w:rsidR="000B44D2" w:rsidRPr="00A54A96" w:rsidDel="004602DE">
          <w:rPr>
            <w:rFonts w:ascii="Times New Roman" w:hAnsi="Times New Roman" w:cs="Times New Roman"/>
            <w:noProof/>
            <w:sz w:val="18"/>
            <w:szCs w:val="18"/>
          </w:rPr>
          <w:drawing>
            <wp:inline distT="0" distB="0" distL="0" distR="0" wp14:anchorId="103E9C38" wp14:editId="3155C204">
              <wp:extent cx="4076700" cy="920493"/>
              <wp:effectExtent l="0" t="0" r="0" b="0"/>
              <wp:docPr id="1967115988" name="Picture 196711598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15988" name="Picture 1" descr="Graphical user interface, application, Word&#10;&#10;Description automatically generated"/>
                      <pic:cNvPicPr/>
                    </pic:nvPicPr>
                    <pic:blipFill>
                      <a:blip r:embed="rId13"/>
                      <a:stretch>
                        <a:fillRect/>
                      </a:stretch>
                    </pic:blipFill>
                    <pic:spPr>
                      <a:xfrm>
                        <a:off x="0" y="0"/>
                        <a:ext cx="4131029" cy="932760"/>
                      </a:xfrm>
                      <a:prstGeom prst="rect">
                        <a:avLst/>
                      </a:prstGeom>
                    </pic:spPr>
                  </pic:pic>
                </a:graphicData>
              </a:graphic>
            </wp:inline>
          </w:drawing>
        </w:r>
      </w:del>
    </w:p>
    <w:p w14:paraId="4552DD02" w14:textId="0EA88649" w:rsidR="006055B7" w:rsidRPr="00A54A96" w:rsidDel="004602DE" w:rsidRDefault="00927387" w:rsidP="00A23938">
      <w:pPr>
        <w:rPr>
          <w:del w:id="15" w:author="Aiju Kinoshita" w:date="2023-04-15T22:26:00Z"/>
          <w:rFonts w:ascii="Times New Roman" w:hAnsi="Times New Roman" w:cs="Times New Roman"/>
          <w:sz w:val="18"/>
          <w:szCs w:val="18"/>
        </w:rPr>
      </w:pPr>
      <w:del w:id="16" w:author="Aiju Kinoshita" w:date="2023-04-15T22:26:00Z">
        <w:r w:rsidRPr="00A54A96" w:rsidDel="004602DE">
          <w:rPr>
            <w:rFonts w:ascii="Times New Roman" w:hAnsi="Times New Roman" w:cs="Times New Roman"/>
            <w:sz w:val="18"/>
            <w:szCs w:val="18"/>
          </w:rPr>
          <w:delText xml:space="preserve">License: </w:delText>
        </w:r>
        <w:r w:rsidRPr="00A54A96" w:rsidDel="004602DE">
          <w:rPr>
            <w:rFonts w:ascii="Times New Roman" w:hAnsi="Times New Roman" w:cs="Times New Roman"/>
            <w:sz w:val="18"/>
            <w:szCs w:val="18"/>
          </w:rPr>
          <w:fldChar w:fldCharType="begin"/>
        </w:r>
        <w:r w:rsidRPr="00A54A96" w:rsidDel="004602DE">
          <w:rPr>
            <w:rFonts w:ascii="Times New Roman" w:hAnsi="Times New Roman" w:cs="Times New Roman"/>
            <w:sz w:val="18"/>
            <w:szCs w:val="18"/>
          </w:rPr>
          <w:delInstrText xml:space="preserve"> HYPERLINK "https://creativecommons.org/publicdomain/zero/1.0/" \t "_blank" </w:delInstrText>
        </w:r>
        <w:r w:rsidRPr="00A54A96" w:rsidDel="004602DE">
          <w:rPr>
            <w:rFonts w:ascii="Times New Roman" w:hAnsi="Times New Roman" w:cs="Times New Roman"/>
            <w:sz w:val="18"/>
            <w:szCs w:val="18"/>
          </w:rPr>
        </w:r>
        <w:r w:rsidRPr="00A54A96" w:rsidDel="004602DE">
          <w:rPr>
            <w:rFonts w:ascii="Times New Roman" w:hAnsi="Times New Roman" w:cs="Times New Roman"/>
            <w:sz w:val="18"/>
            <w:szCs w:val="18"/>
          </w:rPr>
          <w:fldChar w:fldCharType="separate"/>
        </w:r>
        <w:r w:rsidRPr="00A54A96" w:rsidDel="004602DE">
          <w:rPr>
            <w:rStyle w:val="Hyperlink"/>
            <w:rFonts w:ascii="Times New Roman" w:hAnsi="Times New Roman" w:cs="Times New Roman"/>
            <w:color w:val="5F6368"/>
            <w:sz w:val="18"/>
            <w:szCs w:val="18"/>
            <w:bdr w:val="none" w:sz="0" w:space="0" w:color="auto" w:frame="1"/>
            <w:shd w:val="clear" w:color="auto" w:fill="FFFFFF"/>
          </w:rPr>
          <w:delText>CC0: Public Domain</w:delText>
        </w:r>
        <w:r w:rsidRPr="00A54A96" w:rsidDel="004602DE">
          <w:rPr>
            <w:rFonts w:ascii="Times New Roman" w:hAnsi="Times New Roman" w:cs="Times New Roman"/>
            <w:sz w:val="18"/>
            <w:szCs w:val="18"/>
          </w:rPr>
          <w:fldChar w:fldCharType="end"/>
        </w:r>
      </w:del>
    </w:p>
    <w:p w14:paraId="2B2AC01F" w14:textId="723448ED" w:rsidR="00F864EB" w:rsidRPr="00A54A96" w:rsidDel="004602DE" w:rsidRDefault="00F864EB">
      <w:pPr>
        <w:rPr>
          <w:del w:id="17" w:author="Aiju Kinoshita" w:date="2023-04-15T22:26:00Z"/>
          <w:rFonts w:ascii="Times New Roman" w:hAnsi="Times New Roman" w:cs="Times New Roman"/>
          <w:sz w:val="18"/>
          <w:szCs w:val="18"/>
        </w:rPr>
      </w:pPr>
      <w:del w:id="18" w:author="Aiju Kinoshita" w:date="2023-04-15T22:26:00Z">
        <w:r w:rsidRPr="00A54A96" w:rsidDel="004602DE">
          <w:rPr>
            <w:rFonts w:ascii="Times New Roman" w:hAnsi="Times New Roman" w:cs="Times New Roman"/>
            <w:sz w:val="18"/>
            <w:szCs w:val="18"/>
          </w:rPr>
          <w:br w:type="page"/>
        </w:r>
      </w:del>
    </w:p>
    <w:p w14:paraId="3A5AC03F" w14:textId="03A34F6D" w:rsidR="00086646" w:rsidRPr="00A54A96" w:rsidRDefault="00086646" w:rsidP="00A23938">
      <w:pPr>
        <w:rPr>
          <w:rFonts w:ascii="Times New Roman" w:hAnsi="Times New Roman" w:cs="Times New Roman"/>
          <w:sz w:val="18"/>
          <w:szCs w:val="18"/>
        </w:rPr>
      </w:pPr>
      <w:r w:rsidRPr="00A54A96">
        <w:rPr>
          <w:rFonts w:ascii="Times New Roman" w:hAnsi="Times New Roman" w:cs="Times New Roman"/>
          <w:sz w:val="18"/>
          <w:szCs w:val="18"/>
        </w:rPr>
        <w:t xml:space="preserve">Here </w:t>
      </w:r>
      <w:r w:rsidR="007B3EFA" w:rsidRPr="00A54A96">
        <w:rPr>
          <w:rFonts w:ascii="Times New Roman" w:hAnsi="Times New Roman" w:cs="Times New Roman"/>
          <w:sz w:val="18"/>
          <w:szCs w:val="18"/>
        </w:rPr>
        <w:t>is the sample image from the dataset</w:t>
      </w:r>
      <w:r w:rsidR="00F864EB" w:rsidRPr="00A54A96">
        <w:rPr>
          <w:rFonts w:ascii="Times New Roman" w:hAnsi="Times New Roman" w:cs="Times New Roman"/>
          <w:sz w:val="18"/>
          <w:szCs w:val="18"/>
        </w:rPr>
        <w:t>:</w:t>
      </w:r>
    </w:p>
    <w:p w14:paraId="512B7C5F" w14:textId="6B8B9ADE" w:rsidR="0067548B" w:rsidRPr="00A54A96" w:rsidRDefault="00546A5A" w:rsidP="00A23938">
      <w:pPr>
        <w:rPr>
          <w:rFonts w:ascii="Times New Roman" w:hAnsi="Times New Roman" w:cs="Times New Roman"/>
          <w:sz w:val="18"/>
          <w:szCs w:val="18"/>
        </w:rPr>
      </w:pPr>
      <w:r w:rsidRPr="00A54A96">
        <w:rPr>
          <w:rFonts w:ascii="Times New Roman" w:hAnsi="Times New Roman" w:cs="Times New Roman"/>
          <w:sz w:val="18"/>
          <w:szCs w:val="18"/>
        </w:rPr>
        <w:t xml:space="preserve"> </w:t>
      </w:r>
    </w:p>
    <w:p w14:paraId="2865CA8B" w14:textId="2C1588BD" w:rsidR="00F864EB" w:rsidRPr="00A54A96" w:rsidRDefault="00546A5A" w:rsidP="00A23938">
      <w:pPr>
        <w:rPr>
          <w:rFonts w:ascii="Times New Roman" w:hAnsi="Times New Roman" w:cs="Times New Roman"/>
          <w:sz w:val="18"/>
          <w:szCs w:val="18"/>
        </w:rPr>
      </w:pPr>
      <w:r w:rsidRPr="00A54A96">
        <w:rPr>
          <w:rFonts w:ascii="Times New Roman" w:hAnsi="Times New Roman" w:cs="Times New Roman"/>
          <w:sz w:val="18"/>
          <w:szCs w:val="18"/>
        </w:rPr>
        <w:t>Shape of the image: (384, 384, 3)</w:t>
      </w:r>
    </w:p>
    <w:p w14:paraId="2022B327" w14:textId="371F85EB" w:rsidR="0067548B" w:rsidRPr="00A54A96" w:rsidRDefault="0067548B" w:rsidP="00A23938">
      <w:pPr>
        <w:rPr>
          <w:rFonts w:ascii="Times New Roman" w:hAnsi="Times New Roman" w:cs="Times New Roman"/>
          <w:sz w:val="18"/>
          <w:szCs w:val="18"/>
        </w:rPr>
      </w:pPr>
      <w:r w:rsidRPr="00A54A96">
        <w:rPr>
          <w:rFonts w:ascii="Times New Roman" w:hAnsi="Times New Roman" w:cs="Times New Roman"/>
          <w:sz w:val="18"/>
          <w:szCs w:val="18"/>
        </w:rPr>
        <w:t>Pixel value range: 0-255</w:t>
      </w:r>
    </w:p>
    <w:p w14:paraId="2E7E9840" w14:textId="4E5D7833" w:rsidR="00D3286C" w:rsidRPr="00A54A96" w:rsidRDefault="00832F95" w:rsidP="00D3286C">
      <w:pPr>
        <w:pStyle w:val="Heading1"/>
        <w:rPr>
          <w:rFonts w:ascii="Times New Roman" w:hAnsi="Times New Roman" w:cs="Times New Roman"/>
          <w:sz w:val="18"/>
          <w:szCs w:val="18"/>
        </w:rPr>
      </w:pPr>
      <w:r>
        <w:rPr>
          <w:rFonts w:ascii="Times New Roman" w:hAnsi="Times New Roman" w:cs="Times New Roman"/>
          <w:sz w:val="18"/>
          <w:szCs w:val="18"/>
        </w:rPr>
        <w:br w:type="textWrapping" w:clear="all"/>
      </w:r>
      <w:r w:rsidR="00D3286C" w:rsidRPr="00A54A96">
        <w:rPr>
          <w:rFonts w:ascii="Times New Roman" w:hAnsi="Times New Roman" w:cs="Times New Roman"/>
          <w:sz w:val="18"/>
          <w:szCs w:val="18"/>
        </w:rPr>
        <w:t>Feature Engineering</w:t>
      </w:r>
    </w:p>
    <w:p w14:paraId="05ACD4D7" w14:textId="20435DB5" w:rsidR="00D3286C" w:rsidRPr="00A54A96" w:rsidRDefault="005671C7" w:rsidP="00D3286C">
      <w:pPr>
        <w:rPr>
          <w:rFonts w:ascii="Times New Roman" w:hAnsi="Times New Roman" w:cs="Times New Roman"/>
          <w:sz w:val="18"/>
          <w:szCs w:val="18"/>
        </w:rPr>
      </w:pPr>
      <w:r w:rsidRPr="00A54A96">
        <w:rPr>
          <w:rFonts w:ascii="Times New Roman" w:hAnsi="Times New Roman" w:cs="Times New Roman"/>
          <w:sz w:val="18"/>
          <w:szCs w:val="18"/>
        </w:rPr>
        <w:t xml:space="preserve">Since </w:t>
      </w:r>
      <w:r w:rsidR="00BA4C07" w:rsidRPr="00A54A96">
        <w:rPr>
          <w:rFonts w:ascii="Times New Roman" w:hAnsi="Times New Roman" w:cs="Times New Roman"/>
          <w:sz w:val="18"/>
          <w:szCs w:val="18"/>
        </w:rPr>
        <w:t xml:space="preserve">resolution of 384x384 would lead our model training so time consuming, </w:t>
      </w:r>
      <w:r w:rsidR="00714CDC" w:rsidRPr="00A54A96">
        <w:rPr>
          <w:rFonts w:ascii="Times New Roman" w:hAnsi="Times New Roman" w:cs="Times New Roman"/>
          <w:sz w:val="18"/>
          <w:szCs w:val="18"/>
        </w:rPr>
        <w:t>we compress the image accordingly to the use cases:</w:t>
      </w:r>
    </w:p>
    <w:p w14:paraId="6F568D03" w14:textId="3C2F4AAA" w:rsidR="00714CDC" w:rsidRPr="00A54A96" w:rsidRDefault="00714CDC" w:rsidP="00D3286C">
      <w:pPr>
        <w:rPr>
          <w:rFonts w:ascii="Times New Roman" w:hAnsi="Times New Roman" w:cs="Times New Roman"/>
          <w:sz w:val="18"/>
          <w:szCs w:val="18"/>
        </w:rPr>
      </w:pPr>
      <w:r w:rsidRPr="00A54A96">
        <w:rPr>
          <w:rFonts w:ascii="Times New Roman" w:hAnsi="Times New Roman" w:cs="Times New Roman"/>
          <w:sz w:val="18"/>
          <w:szCs w:val="18"/>
        </w:rPr>
        <w:t xml:space="preserve">For Supervised </w:t>
      </w:r>
      <w:r w:rsidR="00AE2324" w:rsidRPr="00A54A96">
        <w:rPr>
          <w:rFonts w:ascii="Times New Roman" w:hAnsi="Times New Roman" w:cs="Times New Roman"/>
          <w:sz w:val="18"/>
          <w:szCs w:val="18"/>
        </w:rPr>
        <w:t>Image Classification model: (192, 192, 3)</w:t>
      </w:r>
    </w:p>
    <w:p w14:paraId="25281589" w14:textId="3310F064" w:rsidR="00AE2324" w:rsidRPr="00A54A96" w:rsidRDefault="00AE2324" w:rsidP="00D3286C">
      <w:pPr>
        <w:rPr>
          <w:rFonts w:ascii="Times New Roman" w:hAnsi="Times New Roman" w:cs="Times New Roman"/>
          <w:sz w:val="18"/>
          <w:szCs w:val="18"/>
        </w:rPr>
      </w:pPr>
      <w:r w:rsidRPr="00A54A96">
        <w:rPr>
          <w:rFonts w:ascii="Times New Roman" w:hAnsi="Times New Roman" w:cs="Times New Roman"/>
          <w:sz w:val="18"/>
          <w:szCs w:val="18"/>
        </w:rPr>
        <w:t>For Unsupervised Image Augmentation model: (32, 32, 3)</w:t>
      </w:r>
    </w:p>
    <w:p w14:paraId="492F6F17" w14:textId="4DED4152" w:rsidR="00027F14" w:rsidRDefault="00AE2324" w:rsidP="00D3286C">
      <w:pPr>
        <w:rPr>
          <w:rFonts w:ascii="Times New Roman" w:hAnsi="Times New Roman" w:cs="Times New Roman"/>
          <w:sz w:val="18"/>
          <w:szCs w:val="18"/>
        </w:rPr>
      </w:pPr>
      <w:r w:rsidRPr="00A54A96">
        <w:rPr>
          <w:rFonts w:ascii="Times New Roman" w:hAnsi="Times New Roman" w:cs="Times New Roman"/>
          <w:sz w:val="18"/>
          <w:szCs w:val="18"/>
        </w:rPr>
        <w:t>For State-of-Art Image Classification model</w:t>
      </w:r>
      <w:r w:rsidR="009E48C9" w:rsidRPr="00A54A96">
        <w:rPr>
          <w:rFonts w:ascii="Times New Roman" w:hAnsi="Times New Roman" w:cs="Times New Roman"/>
          <w:sz w:val="18"/>
          <w:szCs w:val="18"/>
        </w:rPr>
        <w:t>: (192, 192, 3</w:t>
      </w:r>
    </w:p>
    <w:p w14:paraId="57DB1FCA" w14:textId="04737283" w:rsidR="00123328" w:rsidRPr="00A54A96" w:rsidRDefault="008300D8" w:rsidP="002B3DFC">
      <w:pPr>
        <w:rPr>
          <w:rFonts w:ascii="Times New Roman" w:hAnsi="Times New Roman" w:cs="Times New Roman"/>
          <w:sz w:val="18"/>
          <w:szCs w:val="18"/>
        </w:rPr>
      </w:pPr>
      <w:r w:rsidRPr="00A54A96">
        <w:rPr>
          <w:rFonts w:ascii="Times New Roman" w:hAnsi="Times New Roman" w:cs="Times New Roman"/>
          <w:sz w:val="18"/>
          <w:szCs w:val="18"/>
        </w:rPr>
        <w:t xml:space="preserve">For our label, we currently have </w:t>
      </w:r>
      <w:r w:rsidR="002B3DFC">
        <w:rPr>
          <w:rFonts w:ascii="Times New Roman" w:hAnsi="Times New Roman" w:cs="Times New Roman"/>
          <w:sz w:val="18"/>
          <w:szCs w:val="18"/>
        </w:rPr>
        <w:t xml:space="preserve">four </w:t>
      </w:r>
      <w:r w:rsidRPr="00A54A96">
        <w:rPr>
          <w:rFonts w:ascii="Times New Roman" w:hAnsi="Times New Roman" w:cs="Times New Roman"/>
          <w:sz w:val="18"/>
          <w:szCs w:val="18"/>
        </w:rPr>
        <w:t>class values</w:t>
      </w:r>
      <w:r w:rsidR="002B3DFC">
        <w:rPr>
          <w:rFonts w:ascii="Times New Roman" w:hAnsi="Times New Roman" w:cs="Times New Roman"/>
          <w:sz w:val="18"/>
          <w:szCs w:val="18"/>
        </w:rPr>
        <w:t>.</w:t>
      </w:r>
    </w:p>
    <w:p w14:paraId="05454731" w14:textId="4701125D" w:rsidR="002C4632" w:rsidRDefault="00DE3AE4" w:rsidP="00C74659">
      <w:pPr>
        <w:rPr>
          <w:rFonts w:ascii="Times New Roman" w:hAnsi="Times New Roman" w:cs="Times New Roman"/>
          <w:sz w:val="18"/>
          <w:szCs w:val="18"/>
        </w:rPr>
      </w:pPr>
      <w:r w:rsidRPr="00A54A96">
        <w:rPr>
          <w:rFonts w:ascii="Times New Roman" w:hAnsi="Times New Roman" w:cs="Times New Roman"/>
          <w:sz w:val="18"/>
          <w:szCs w:val="18"/>
        </w:rPr>
        <w:t>We would</w:t>
      </w:r>
      <w:r w:rsidR="008300D8" w:rsidRPr="00A54A96">
        <w:rPr>
          <w:rFonts w:ascii="Times New Roman" w:hAnsi="Times New Roman" w:cs="Times New Roman"/>
          <w:sz w:val="18"/>
          <w:szCs w:val="18"/>
        </w:rPr>
        <w:t xml:space="preserve"> </w:t>
      </w:r>
      <w:r w:rsidR="001B5FE1" w:rsidRPr="00A54A96">
        <w:rPr>
          <w:rFonts w:ascii="Times New Roman" w:hAnsi="Times New Roman" w:cs="Times New Roman"/>
          <w:sz w:val="18"/>
          <w:szCs w:val="18"/>
        </w:rPr>
        <w:t xml:space="preserve">like to </w:t>
      </w:r>
      <w:r w:rsidR="002B3DFC" w:rsidRPr="00A54A96">
        <w:rPr>
          <w:rFonts w:ascii="Times New Roman" w:hAnsi="Times New Roman" w:cs="Times New Roman"/>
          <w:sz w:val="18"/>
          <w:szCs w:val="18"/>
        </w:rPr>
        <w:t>have</w:t>
      </w:r>
      <w:r w:rsidR="001B5FE1" w:rsidRPr="00A54A96">
        <w:rPr>
          <w:rFonts w:ascii="Times New Roman" w:hAnsi="Times New Roman" w:cs="Times New Roman"/>
          <w:sz w:val="18"/>
          <w:szCs w:val="18"/>
        </w:rPr>
        <w:t xml:space="preserve"> </w:t>
      </w:r>
      <w:r w:rsidR="00A37AFE" w:rsidRPr="00A54A96">
        <w:rPr>
          <w:rFonts w:ascii="Times New Roman" w:hAnsi="Times New Roman" w:cs="Times New Roman"/>
          <w:sz w:val="18"/>
          <w:szCs w:val="18"/>
        </w:rPr>
        <w:t>numerical</w:t>
      </w:r>
      <w:r w:rsidR="001B5FE1" w:rsidRPr="00A54A96">
        <w:rPr>
          <w:rFonts w:ascii="Times New Roman" w:hAnsi="Times New Roman" w:cs="Times New Roman"/>
          <w:sz w:val="18"/>
          <w:szCs w:val="18"/>
        </w:rPr>
        <w:t xml:space="preserve"> classes, so we </w:t>
      </w:r>
      <w:proofErr w:type="spellStart"/>
      <w:r w:rsidR="001B5FE1" w:rsidRPr="00A54A96">
        <w:rPr>
          <w:rFonts w:ascii="Times New Roman" w:hAnsi="Times New Roman" w:cs="Times New Roman"/>
          <w:sz w:val="18"/>
          <w:szCs w:val="18"/>
        </w:rPr>
        <w:t>one</w:t>
      </w:r>
      <w:proofErr w:type="spellEnd"/>
      <w:r w:rsidR="001B5FE1" w:rsidRPr="00A54A96">
        <w:rPr>
          <w:rFonts w:ascii="Times New Roman" w:hAnsi="Times New Roman" w:cs="Times New Roman"/>
          <w:sz w:val="18"/>
          <w:szCs w:val="18"/>
        </w:rPr>
        <w:t>-hot encoded the label</w:t>
      </w:r>
      <w:r w:rsidR="00027F14">
        <w:rPr>
          <w:rFonts w:ascii="Times New Roman" w:hAnsi="Times New Roman" w:cs="Times New Roman"/>
          <w:sz w:val="18"/>
          <w:szCs w:val="18"/>
        </w:rPr>
        <w:t>.</w:t>
      </w:r>
    </w:p>
    <w:p w14:paraId="4DC8E26A" w14:textId="77777777" w:rsidR="00C74659" w:rsidRPr="00A54A96" w:rsidRDefault="00C74659" w:rsidP="00C74659">
      <w:pPr>
        <w:rPr>
          <w:rFonts w:ascii="Times New Roman" w:hAnsi="Times New Roman" w:cs="Times New Roman"/>
          <w:sz w:val="18"/>
          <w:szCs w:val="18"/>
        </w:rPr>
      </w:pPr>
      <w:r w:rsidRPr="00A54A96">
        <w:rPr>
          <w:rFonts w:ascii="Times New Roman" w:hAnsi="Times New Roman" w:cs="Times New Roman"/>
          <w:sz w:val="18"/>
          <w:szCs w:val="18"/>
        </w:rPr>
        <w:t>Practically, scaling the pixel values into the range of 0-1 increases model quality. Thus, we scale the images’ pixel value into 0-1 by dividing all pixel values with 255.</w:t>
      </w:r>
    </w:p>
    <w:p w14:paraId="2F9AF1A1" w14:textId="4B5737E7" w:rsidR="00297BCF" w:rsidRPr="00A54A96" w:rsidRDefault="005F12A1" w:rsidP="00C74659">
      <w:pPr>
        <w:rPr>
          <w:rFonts w:ascii="Times New Roman" w:hAnsi="Times New Roman" w:cs="Times New Roman"/>
          <w:sz w:val="18"/>
          <w:szCs w:val="18"/>
        </w:rPr>
      </w:pPr>
      <w:r w:rsidRPr="00A54A96">
        <w:rPr>
          <w:rFonts w:ascii="Times New Roman" w:hAnsi="Times New Roman" w:cs="Times New Roman"/>
          <w:sz w:val="18"/>
          <w:szCs w:val="18"/>
        </w:rPr>
        <w:t xml:space="preserve">We also </w:t>
      </w:r>
      <w:r w:rsidR="000F2BA5" w:rsidRPr="00A54A96">
        <w:rPr>
          <w:rFonts w:ascii="Times New Roman" w:hAnsi="Times New Roman" w:cs="Times New Roman"/>
          <w:sz w:val="18"/>
          <w:szCs w:val="18"/>
        </w:rPr>
        <w:t xml:space="preserve">stratified </w:t>
      </w:r>
      <w:r w:rsidRPr="00A54A96">
        <w:rPr>
          <w:rFonts w:ascii="Times New Roman" w:hAnsi="Times New Roman" w:cs="Times New Roman"/>
          <w:sz w:val="18"/>
          <w:szCs w:val="18"/>
        </w:rPr>
        <w:t>split the dataset into train</w:t>
      </w:r>
      <w:r w:rsidR="00334AC4" w:rsidRPr="00A54A96">
        <w:rPr>
          <w:rFonts w:ascii="Times New Roman" w:hAnsi="Times New Roman" w:cs="Times New Roman"/>
          <w:sz w:val="18"/>
          <w:szCs w:val="18"/>
        </w:rPr>
        <w:t>ing</w:t>
      </w:r>
      <w:r w:rsidRPr="00A54A96">
        <w:rPr>
          <w:rFonts w:ascii="Times New Roman" w:hAnsi="Times New Roman" w:cs="Times New Roman"/>
          <w:sz w:val="18"/>
          <w:szCs w:val="18"/>
        </w:rPr>
        <w:t xml:space="preserve"> and valid</w:t>
      </w:r>
      <w:r w:rsidR="00334AC4" w:rsidRPr="00A54A96">
        <w:rPr>
          <w:rFonts w:ascii="Times New Roman" w:hAnsi="Times New Roman" w:cs="Times New Roman"/>
          <w:sz w:val="18"/>
          <w:szCs w:val="18"/>
        </w:rPr>
        <w:t>ation dataset</w:t>
      </w:r>
      <w:r w:rsidR="009802B4" w:rsidRPr="00A54A96">
        <w:rPr>
          <w:rFonts w:ascii="Times New Roman" w:hAnsi="Times New Roman" w:cs="Times New Roman"/>
          <w:sz w:val="18"/>
          <w:szCs w:val="18"/>
        </w:rPr>
        <w:t xml:space="preserve"> to evaluate the model</w:t>
      </w:r>
      <w:r w:rsidR="00D164FF" w:rsidRPr="00A54A96">
        <w:rPr>
          <w:rFonts w:ascii="Times New Roman" w:hAnsi="Times New Roman" w:cs="Times New Roman"/>
          <w:sz w:val="18"/>
          <w:szCs w:val="18"/>
        </w:rPr>
        <w:t xml:space="preserve"> </w:t>
      </w:r>
      <w:r w:rsidR="00A815AE" w:rsidRPr="00A54A96">
        <w:rPr>
          <w:rFonts w:ascii="Times New Roman" w:hAnsi="Times New Roman" w:cs="Times New Roman"/>
          <w:sz w:val="18"/>
          <w:szCs w:val="18"/>
        </w:rPr>
        <w:t xml:space="preserve">in </w:t>
      </w:r>
      <w:r w:rsidR="00153C1F" w:rsidRPr="00A54A96">
        <w:rPr>
          <w:rFonts w:ascii="Times New Roman" w:hAnsi="Times New Roman" w:cs="Times New Roman"/>
          <w:sz w:val="18"/>
          <w:szCs w:val="18"/>
        </w:rPr>
        <w:t>each epoch.</w:t>
      </w:r>
    </w:p>
    <w:p w14:paraId="796C9662"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lastRenderedPageBreak/>
        <w:t xml:space="preserve">The ratio of </w:t>
      </w:r>
      <w:proofErr w:type="spellStart"/>
      <w:r w:rsidRPr="00A54A96">
        <w:rPr>
          <w:rFonts w:ascii="Times New Roman" w:hAnsi="Times New Roman" w:cs="Times New Roman"/>
          <w:sz w:val="18"/>
          <w:szCs w:val="18"/>
        </w:rPr>
        <w:t>Training:Validation</w:t>
      </w:r>
      <w:proofErr w:type="spellEnd"/>
      <w:r w:rsidRPr="00A54A96">
        <w:rPr>
          <w:rFonts w:ascii="Times New Roman" w:hAnsi="Times New Roman" w:cs="Times New Roman"/>
          <w:sz w:val="18"/>
          <w:szCs w:val="18"/>
        </w:rPr>
        <w:t xml:space="preserve"> is 17:3. We set random state to 42 to retrieve static output for developing.</w:t>
      </w:r>
    </w:p>
    <w:p w14:paraId="55D22E41" w14:textId="77777777" w:rsidR="00F31C4D" w:rsidRPr="00A54A96" w:rsidRDefault="00F31C4D" w:rsidP="00F31C4D">
      <w:pPr>
        <w:pStyle w:val="Heading1"/>
        <w:rPr>
          <w:rFonts w:ascii="Times New Roman" w:hAnsi="Times New Roman" w:cs="Times New Roman"/>
          <w:sz w:val="18"/>
          <w:szCs w:val="18"/>
        </w:rPr>
      </w:pPr>
      <w:r>
        <w:rPr>
          <w:rFonts w:ascii="Times New Roman" w:hAnsi="Times New Roman" w:cs="Times New Roman"/>
          <w:sz w:val="18"/>
          <w:szCs w:val="18"/>
        </w:rPr>
        <w:t>Methodologies</w:t>
      </w:r>
    </w:p>
    <w:p w14:paraId="7B4548CE" w14:textId="77777777" w:rsidR="00F31C4D"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We use Convolutional Neural Network architecture since we are dealing with images to classify what the dog in the image feels</w:t>
      </w:r>
      <w:r>
        <w:rPr>
          <w:rFonts w:ascii="Times New Roman" w:hAnsi="Times New Roman" w:cs="Times New Roman"/>
          <w:sz w:val="18"/>
          <w:szCs w:val="18"/>
        </w:rPr>
        <w:t xml:space="preserve"> for supervised classification model, </w:t>
      </w:r>
    </w:p>
    <w:p w14:paraId="2C06F4D5" w14:textId="77777777" w:rsidR="00F31C4D" w:rsidRPr="00A54A96" w:rsidRDefault="00F31C4D" w:rsidP="00F31C4D">
      <w:pPr>
        <w:pStyle w:val="Heading1"/>
        <w:rPr>
          <w:rFonts w:ascii="Times New Roman" w:hAnsi="Times New Roman" w:cs="Times New Roman"/>
          <w:sz w:val="18"/>
          <w:szCs w:val="18"/>
        </w:rPr>
      </w:pPr>
      <w:r>
        <w:rPr>
          <w:rFonts w:ascii="Times New Roman" w:hAnsi="Times New Roman" w:cs="Times New Roman"/>
          <w:sz w:val="18"/>
          <w:szCs w:val="18"/>
        </w:rPr>
        <w:t>Supervised Image Classification Model - CNN</w:t>
      </w:r>
    </w:p>
    <w:p w14:paraId="21EB5BBC" w14:textId="77777777" w:rsidR="00F31C4D" w:rsidRPr="00A54A96" w:rsidRDefault="00F31C4D" w:rsidP="00F31C4D">
      <w:pPr>
        <w:pStyle w:val="Heading2"/>
        <w:rPr>
          <w:rFonts w:ascii="Times New Roman" w:hAnsi="Times New Roman" w:cs="Times New Roman"/>
          <w:sz w:val="18"/>
          <w:szCs w:val="18"/>
        </w:rPr>
      </w:pPr>
      <w:r w:rsidRPr="00A54A96">
        <w:rPr>
          <w:rFonts w:ascii="Times New Roman" w:hAnsi="Times New Roman" w:cs="Times New Roman"/>
          <w:sz w:val="18"/>
          <w:szCs w:val="18"/>
        </w:rPr>
        <w:t>Parameters</w:t>
      </w:r>
    </w:p>
    <w:p w14:paraId="5D2AF24B"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 xml:space="preserve">As a parameter we will use 25 epochs for </w:t>
      </w:r>
      <w:proofErr w:type="gramStart"/>
      <w:r w:rsidRPr="00A54A96">
        <w:rPr>
          <w:rFonts w:ascii="Times New Roman" w:hAnsi="Times New Roman" w:cs="Times New Roman"/>
          <w:sz w:val="18"/>
          <w:szCs w:val="18"/>
        </w:rPr>
        <w:t>training</w:t>
      </w:r>
      <w:proofErr w:type="gramEnd"/>
      <w:r w:rsidRPr="00A54A96">
        <w:rPr>
          <w:rFonts w:ascii="Times New Roman" w:hAnsi="Times New Roman" w:cs="Times New Roman"/>
          <w:sz w:val="18"/>
          <w:szCs w:val="18"/>
        </w:rPr>
        <w:t xml:space="preserve"> </w:t>
      </w:r>
      <w:r>
        <w:rPr>
          <w:rFonts w:ascii="Times New Roman" w:hAnsi="Times New Roman" w:cs="Times New Roman"/>
          <w:sz w:val="18"/>
          <w:szCs w:val="18"/>
        </w:rPr>
        <w:t>supervised</w:t>
      </w:r>
      <w:r w:rsidRPr="00A54A96">
        <w:rPr>
          <w:rFonts w:ascii="Times New Roman" w:hAnsi="Times New Roman" w:cs="Times New Roman"/>
          <w:sz w:val="18"/>
          <w:szCs w:val="18"/>
        </w:rPr>
        <w:t xml:space="preserve"> </w:t>
      </w:r>
      <w:proofErr w:type="spellStart"/>
      <w:proofErr w:type="gramStart"/>
      <w:r w:rsidRPr="00A54A96">
        <w:rPr>
          <w:rFonts w:ascii="Times New Roman" w:hAnsi="Times New Roman" w:cs="Times New Roman"/>
          <w:sz w:val="18"/>
          <w:szCs w:val="18"/>
        </w:rPr>
        <w:t>model.The</w:t>
      </w:r>
      <w:proofErr w:type="spellEnd"/>
      <w:proofErr w:type="gramEnd"/>
      <w:r w:rsidRPr="00A54A96">
        <w:rPr>
          <w:rFonts w:ascii="Times New Roman" w:hAnsi="Times New Roman" w:cs="Times New Roman"/>
          <w:sz w:val="18"/>
          <w:szCs w:val="18"/>
        </w:rPr>
        <w:t xml:space="preserve"> model is built using TensorFlow </w:t>
      </w:r>
      <w:proofErr w:type="spellStart"/>
      <w:r w:rsidRPr="00A54A96">
        <w:rPr>
          <w:rFonts w:ascii="Times New Roman" w:hAnsi="Times New Roman" w:cs="Times New Roman"/>
          <w:sz w:val="18"/>
          <w:szCs w:val="18"/>
        </w:rPr>
        <w:t>keras</w:t>
      </w:r>
      <w:proofErr w:type="spellEnd"/>
      <w:r w:rsidRPr="00A54A96">
        <w:rPr>
          <w:rFonts w:ascii="Times New Roman" w:hAnsi="Times New Roman" w:cs="Times New Roman"/>
          <w:sz w:val="18"/>
          <w:szCs w:val="18"/>
        </w:rPr>
        <w:t xml:space="preserve"> library.</w:t>
      </w:r>
    </w:p>
    <w:p w14:paraId="539E0D86" w14:textId="77777777" w:rsidR="00F31C4D" w:rsidRPr="00A54A96" w:rsidRDefault="00F31C4D" w:rsidP="00F31C4D">
      <w:pPr>
        <w:pStyle w:val="Heading2"/>
        <w:rPr>
          <w:rFonts w:ascii="Times New Roman" w:hAnsi="Times New Roman" w:cs="Times New Roman"/>
          <w:sz w:val="18"/>
          <w:szCs w:val="18"/>
        </w:rPr>
      </w:pPr>
      <w:r w:rsidRPr="00A54A96">
        <w:rPr>
          <w:rFonts w:ascii="Times New Roman" w:hAnsi="Times New Roman" w:cs="Times New Roman"/>
          <w:sz w:val="18"/>
          <w:szCs w:val="18"/>
        </w:rPr>
        <w:t>Modelling</w:t>
      </w:r>
    </w:p>
    <w:p w14:paraId="7179A531"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 xml:space="preserve">The first layer is constructed with Convolutional 2D layer with 64 units, 3x3 window sizes, </w:t>
      </w:r>
      <w:proofErr w:type="spellStart"/>
      <w:r w:rsidRPr="00A54A96">
        <w:rPr>
          <w:rFonts w:ascii="Times New Roman" w:hAnsi="Times New Roman" w:cs="Times New Roman"/>
          <w:sz w:val="18"/>
          <w:szCs w:val="18"/>
        </w:rPr>
        <w:t>ReLU</w:t>
      </w:r>
      <w:proofErr w:type="spellEnd"/>
      <w:r w:rsidRPr="00A54A96">
        <w:rPr>
          <w:rFonts w:ascii="Times New Roman" w:hAnsi="Times New Roman" w:cs="Times New Roman"/>
          <w:sz w:val="18"/>
          <w:szCs w:val="18"/>
        </w:rPr>
        <w:t xml:space="preserve"> activation function, and “same” padding. Note that </w:t>
      </w:r>
      <w:proofErr w:type="spellStart"/>
      <w:r w:rsidRPr="00A54A96">
        <w:rPr>
          <w:rFonts w:ascii="Times New Roman" w:hAnsi="Times New Roman" w:cs="Times New Roman"/>
          <w:sz w:val="18"/>
          <w:szCs w:val="18"/>
        </w:rPr>
        <w:t>input_shape</w:t>
      </w:r>
      <w:proofErr w:type="spellEnd"/>
      <w:r w:rsidRPr="00A54A96">
        <w:rPr>
          <w:rFonts w:ascii="Times New Roman" w:hAnsi="Times New Roman" w:cs="Times New Roman"/>
          <w:sz w:val="18"/>
          <w:szCs w:val="18"/>
        </w:rPr>
        <w:t xml:space="preserve"> parameter uses size of image as we specified in prior section (192, 192, 3).</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 second layer is constructed with MaxPooling2D layer with 2x2 pool size to pool the output from our </w:t>
      </w:r>
      <w:r w:rsidRPr="00A54A96">
        <w:rPr>
          <w:rFonts w:ascii="Times New Roman" w:hAnsi="Times New Roman" w:cs="Times New Roman"/>
          <w:sz w:val="18"/>
          <w:szCs w:val="18"/>
          <w:lang w:eastAsia="ja-JP"/>
        </w:rPr>
        <w:t xml:space="preserve">prior </w:t>
      </w:r>
      <w:r w:rsidRPr="00A54A96">
        <w:rPr>
          <w:rFonts w:ascii="Times New Roman" w:hAnsi="Times New Roman" w:cs="Times New Roman"/>
          <w:sz w:val="18"/>
          <w:szCs w:val="18"/>
        </w:rPr>
        <w:t>Convolutional 2D layer.</w:t>
      </w:r>
      <w:r>
        <w:rPr>
          <w:rFonts w:ascii="Times New Roman" w:hAnsi="Times New Roman" w:cs="Times New Roman"/>
          <w:sz w:val="18"/>
          <w:szCs w:val="18"/>
        </w:rPr>
        <w:t xml:space="preserve"> For the third layer, drop out the output units of the second layer for 20% to avoid overfitting. </w:t>
      </w:r>
      <w:r w:rsidRPr="00A54A96">
        <w:rPr>
          <w:rFonts w:ascii="Times New Roman" w:hAnsi="Times New Roman" w:cs="Times New Roman"/>
          <w:sz w:val="18"/>
          <w:szCs w:val="18"/>
        </w:rPr>
        <w:t xml:space="preserve">For the </w:t>
      </w:r>
      <w:r>
        <w:rPr>
          <w:rFonts w:ascii="Times New Roman" w:hAnsi="Times New Roman" w:cs="Times New Roman"/>
          <w:sz w:val="18"/>
          <w:szCs w:val="18"/>
        </w:rPr>
        <w:t>fourth</w:t>
      </w:r>
      <w:r w:rsidRPr="00A54A96">
        <w:rPr>
          <w:rFonts w:ascii="Times New Roman" w:hAnsi="Times New Roman" w:cs="Times New Roman"/>
          <w:sz w:val="18"/>
          <w:szCs w:val="18"/>
        </w:rPr>
        <w:t xml:space="preserve"> layer, we constructed with second Convolutional 2D layer with 32 units, 3x3 window size, and </w:t>
      </w:r>
      <w:proofErr w:type="spellStart"/>
      <w:r w:rsidRPr="00A54A96">
        <w:rPr>
          <w:rFonts w:ascii="Times New Roman" w:hAnsi="Times New Roman" w:cs="Times New Roman"/>
          <w:sz w:val="18"/>
          <w:szCs w:val="18"/>
        </w:rPr>
        <w:t>ReLU</w:t>
      </w:r>
      <w:proofErr w:type="spellEnd"/>
      <w:r w:rsidRPr="00A54A96">
        <w:rPr>
          <w:rFonts w:ascii="Times New Roman" w:hAnsi="Times New Roman" w:cs="Times New Roman"/>
          <w:sz w:val="18"/>
          <w:szCs w:val="18"/>
        </w:rPr>
        <w:t xml:space="preserve"> activation function.</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Then for the </w:t>
      </w:r>
      <w:r>
        <w:rPr>
          <w:rFonts w:ascii="Times New Roman" w:hAnsi="Times New Roman" w:cs="Times New Roman"/>
          <w:sz w:val="18"/>
          <w:szCs w:val="18"/>
        </w:rPr>
        <w:t>fifth</w:t>
      </w:r>
      <w:r w:rsidRPr="00A54A96">
        <w:rPr>
          <w:rFonts w:ascii="Times New Roman" w:hAnsi="Times New Roman" w:cs="Times New Roman"/>
          <w:sz w:val="18"/>
          <w:szCs w:val="18"/>
        </w:rPr>
        <w:t xml:space="preserve"> layer, we pool the output in another </w:t>
      </w:r>
      <w:proofErr w:type="spellStart"/>
      <w:r w:rsidRPr="00A54A96">
        <w:rPr>
          <w:rFonts w:ascii="Times New Roman" w:hAnsi="Times New Roman" w:cs="Times New Roman"/>
          <w:sz w:val="18"/>
          <w:szCs w:val="18"/>
        </w:rPr>
        <w:t>MaxPooling</w:t>
      </w:r>
      <w:proofErr w:type="spellEnd"/>
      <w:r w:rsidRPr="00A54A96">
        <w:rPr>
          <w:rFonts w:ascii="Times New Roman" w:hAnsi="Times New Roman" w:cs="Times New Roman"/>
          <w:sz w:val="18"/>
          <w:szCs w:val="18"/>
        </w:rPr>
        <w:t xml:space="preserve"> 2D layer with 2x2 pool size.</w:t>
      </w:r>
      <w:r>
        <w:rPr>
          <w:rFonts w:ascii="Times New Roman" w:hAnsi="Times New Roman" w:cs="Times New Roman"/>
          <w:sz w:val="18"/>
          <w:szCs w:val="18"/>
        </w:rPr>
        <w:t xml:space="preserve"> Again, drop the trained units </w:t>
      </w:r>
      <w:proofErr w:type="gramStart"/>
      <w:r>
        <w:rPr>
          <w:rFonts w:ascii="Times New Roman" w:hAnsi="Times New Roman" w:cs="Times New Roman"/>
          <w:sz w:val="18"/>
          <w:szCs w:val="18"/>
        </w:rPr>
        <w:t>for</w:t>
      </w:r>
      <w:proofErr w:type="gramEnd"/>
      <w:r>
        <w:rPr>
          <w:rFonts w:ascii="Times New Roman" w:hAnsi="Times New Roman" w:cs="Times New Roman"/>
          <w:sz w:val="18"/>
          <w:szCs w:val="18"/>
        </w:rPr>
        <w:t xml:space="preserve"> 20% in sixth layer. </w:t>
      </w:r>
      <w:r w:rsidRPr="00A54A96">
        <w:rPr>
          <w:rFonts w:ascii="Times New Roman" w:hAnsi="Times New Roman" w:cs="Times New Roman"/>
          <w:sz w:val="18"/>
          <w:szCs w:val="18"/>
        </w:rPr>
        <w:t xml:space="preserve">Before we pass to the </w:t>
      </w:r>
      <w:r>
        <w:rPr>
          <w:rFonts w:ascii="Times New Roman" w:hAnsi="Times New Roman" w:cs="Times New Roman"/>
          <w:sz w:val="18"/>
          <w:szCs w:val="18"/>
        </w:rPr>
        <w:t>seventh</w:t>
      </w:r>
      <w:r w:rsidRPr="00A54A96">
        <w:rPr>
          <w:rFonts w:ascii="Times New Roman" w:hAnsi="Times New Roman" w:cs="Times New Roman"/>
          <w:sz w:val="18"/>
          <w:szCs w:val="18"/>
        </w:rPr>
        <w:t xml:space="preserve"> layer, we flatten the output from the fourth layer because the fifth layer is </w:t>
      </w:r>
      <w:proofErr w:type="gramStart"/>
      <w:r w:rsidRPr="00A54A96">
        <w:rPr>
          <w:rFonts w:ascii="Times New Roman" w:hAnsi="Times New Roman" w:cs="Times New Roman"/>
          <w:sz w:val="18"/>
          <w:szCs w:val="18"/>
        </w:rPr>
        <w:t>Dense</w:t>
      </w:r>
      <w:proofErr w:type="gramEnd"/>
      <w:r w:rsidRPr="00A54A96">
        <w:rPr>
          <w:rFonts w:ascii="Times New Roman" w:hAnsi="Times New Roman" w:cs="Times New Roman"/>
          <w:sz w:val="18"/>
          <w:szCs w:val="18"/>
        </w:rPr>
        <w:t xml:space="preserve"> layer.</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 Dense layer for the </w:t>
      </w:r>
      <w:r>
        <w:rPr>
          <w:rFonts w:ascii="Times New Roman" w:hAnsi="Times New Roman" w:cs="Times New Roman"/>
          <w:sz w:val="18"/>
          <w:szCs w:val="18"/>
        </w:rPr>
        <w:t>seventh</w:t>
      </w:r>
      <w:r w:rsidRPr="00A54A96">
        <w:rPr>
          <w:rFonts w:ascii="Times New Roman" w:hAnsi="Times New Roman" w:cs="Times New Roman"/>
          <w:sz w:val="18"/>
          <w:szCs w:val="18"/>
        </w:rPr>
        <w:t xml:space="preserve"> layer is constructed with 64 units and </w:t>
      </w:r>
      <w:proofErr w:type="spellStart"/>
      <w:r w:rsidRPr="00A54A96">
        <w:rPr>
          <w:rFonts w:ascii="Times New Roman" w:hAnsi="Times New Roman" w:cs="Times New Roman"/>
          <w:sz w:val="18"/>
          <w:szCs w:val="18"/>
        </w:rPr>
        <w:t>ReLU</w:t>
      </w:r>
      <w:proofErr w:type="spellEnd"/>
      <w:r w:rsidRPr="00A54A96">
        <w:rPr>
          <w:rFonts w:ascii="Times New Roman" w:hAnsi="Times New Roman" w:cs="Times New Roman"/>
          <w:sz w:val="18"/>
          <w:szCs w:val="18"/>
        </w:rPr>
        <w:t xml:space="preserve"> activation function.</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For the </w:t>
      </w:r>
      <w:r>
        <w:rPr>
          <w:rFonts w:ascii="Times New Roman" w:hAnsi="Times New Roman" w:cs="Times New Roman"/>
          <w:sz w:val="18"/>
          <w:szCs w:val="18"/>
        </w:rPr>
        <w:t>eighth</w:t>
      </w:r>
      <w:r w:rsidRPr="00A54A96">
        <w:rPr>
          <w:rFonts w:ascii="Times New Roman" w:hAnsi="Times New Roman" w:cs="Times New Roman"/>
          <w:sz w:val="18"/>
          <w:szCs w:val="18"/>
        </w:rPr>
        <w:t xml:space="preserve"> layer, we drop the trained units at a rate of 50% to counterplan overfitting.</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 final layer would have 4 units and </w:t>
      </w:r>
      <w:proofErr w:type="spellStart"/>
      <w:r w:rsidRPr="00A54A96">
        <w:rPr>
          <w:rFonts w:ascii="Times New Roman" w:hAnsi="Times New Roman" w:cs="Times New Roman"/>
          <w:sz w:val="18"/>
          <w:szCs w:val="18"/>
        </w:rPr>
        <w:t>Softmax</w:t>
      </w:r>
      <w:proofErr w:type="spellEnd"/>
      <w:r w:rsidRPr="00A54A96">
        <w:rPr>
          <w:rFonts w:ascii="Times New Roman" w:hAnsi="Times New Roman" w:cs="Times New Roman"/>
          <w:sz w:val="18"/>
          <w:szCs w:val="18"/>
        </w:rPr>
        <w:t xml:space="preserve"> activation function to retrieve the predicted output.</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 model </w:t>
      </w:r>
      <w:r>
        <w:rPr>
          <w:rFonts w:ascii="Times New Roman" w:hAnsi="Times New Roman" w:cs="Times New Roman"/>
          <w:sz w:val="18"/>
          <w:szCs w:val="18"/>
        </w:rPr>
        <w:t xml:space="preserve">is </w:t>
      </w:r>
      <w:r w:rsidRPr="00A54A96">
        <w:rPr>
          <w:rFonts w:ascii="Times New Roman" w:hAnsi="Times New Roman" w:cs="Times New Roman"/>
          <w:sz w:val="18"/>
          <w:szCs w:val="18"/>
        </w:rPr>
        <w:t>compiled with Adam optimizer with learning rate of 0.001 and Categorical Cross-entropy loss function and model would evaluate with accuracy metrics.</w:t>
      </w:r>
    </w:p>
    <w:p w14:paraId="62C34EFF" w14:textId="77777777" w:rsidR="00F31C4D" w:rsidRPr="00A54A96" w:rsidRDefault="00F31C4D" w:rsidP="00F31C4D">
      <w:pPr>
        <w:pStyle w:val="Heading2"/>
        <w:rPr>
          <w:rFonts w:ascii="Times New Roman" w:hAnsi="Times New Roman" w:cs="Times New Roman"/>
          <w:sz w:val="18"/>
          <w:szCs w:val="18"/>
        </w:rPr>
      </w:pPr>
      <w:r w:rsidRPr="00A54A96">
        <w:rPr>
          <w:rFonts w:ascii="Times New Roman" w:hAnsi="Times New Roman" w:cs="Times New Roman"/>
          <w:sz w:val="18"/>
          <w:szCs w:val="18"/>
        </w:rPr>
        <w:t>Training</w:t>
      </w:r>
    </w:p>
    <w:p w14:paraId="79BA72C3"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In training, pass the training dataset to the model, and evaluate with validation dataset.</w:t>
      </w:r>
      <w:r>
        <w:rPr>
          <w:rFonts w:ascii="Times New Roman" w:hAnsi="Times New Roman" w:cs="Times New Roman"/>
          <w:sz w:val="18"/>
          <w:szCs w:val="18"/>
        </w:rPr>
        <w:t xml:space="preserve"> </w:t>
      </w:r>
      <w:r w:rsidRPr="00A54A96">
        <w:rPr>
          <w:rFonts w:ascii="Times New Roman" w:hAnsi="Times New Roman" w:cs="Times New Roman"/>
          <w:sz w:val="18"/>
          <w:szCs w:val="18"/>
        </w:rPr>
        <w:t>We train the model with 25 epochs as we discussed.</w:t>
      </w:r>
      <w:r>
        <w:rPr>
          <w:rFonts w:ascii="Times New Roman" w:hAnsi="Times New Roman" w:cs="Times New Roman"/>
          <w:sz w:val="18"/>
          <w:szCs w:val="18"/>
        </w:rPr>
        <w:t xml:space="preserve"> </w:t>
      </w:r>
      <w:r w:rsidRPr="00A54A96">
        <w:rPr>
          <w:rFonts w:ascii="Times New Roman" w:hAnsi="Times New Roman" w:cs="Times New Roman"/>
          <w:sz w:val="18"/>
          <w:szCs w:val="18"/>
        </w:rPr>
        <w:t>Save the model to make it reusable.</w:t>
      </w:r>
    </w:p>
    <w:p w14:paraId="00D192C9" w14:textId="77777777" w:rsidR="00F31C4D" w:rsidRPr="00A54A96" w:rsidRDefault="00F31C4D" w:rsidP="00F31C4D">
      <w:pPr>
        <w:pStyle w:val="Heading1"/>
        <w:rPr>
          <w:rFonts w:ascii="Times New Roman" w:hAnsi="Times New Roman" w:cs="Times New Roman"/>
          <w:sz w:val="18"/>
          <w:szCs w:val="18"/>
        </w:rPr>
      </w:pPr>
      <w:r w:rsidRPr="00A54A96">
        <w:rPr>
          <w:rFonts w:ascii="Times New Roman" w:hAnsi="Times New Roman" w:cs="Times New Roman"/>
          <w:sz w:val="18"/>
          <w:szCs w:val="18"/>
        </w:rPr>
        <w:t>Unsupervised Learning – GAN data augmentation</w:t>
      </w:r>
    </w:p>
    <w:p w14:paraId="02F8EAE3" w14:textId="77777777" w:rsidR="00F31C4D" w:rsidRPr="00A54A96" w:rsidRDefault="00F31C4D" w:rsidP="00F31C4D">
      <w:pPr>
        <w:rPr>
          <w:rFonts w:ascii="Times New Roman" w:eastAsia="Calibri" w:hAnsi="Times New Roman" w:cs="Times New Roman"/>
          <w:sz w:val="18"/>
          <w:szCs w:val="18"/>
        </w:rPr>
      </w:pPr>
      <w:r w:rsidRPr="00A54A96">
        <w:rPr>
          <w:rFonts w:ascii="Times New Roman" w:eastAsia="Calibri" w:hAnsi="Times New Roman" w:cs="Times New Roman"/>
          <w:sz w:val="18"/>
          <w:szCs w:val="18"/>
        </w:rPr>
        <w:t xml:space="preserve">To improve the performance of deep learning models for dog emotions, we used GAN data augmentation to generate similar new data. A GAN works by training a generator and a discriminator neural network. The generator creates fake data by using random noise, and the discriminator determines whether it is real or fake. Using the original dataset of dog images as a training set, the GAN can generate images of dogs with different emotions. With the new images generated, the original dataset can be expanded and used to train a deep learning model, ultimately increasing the size of the training </w:t>
      </w:r>
      <w:proofErr w:type="gramStart"/>
      <w:r w:rsidRPr="00A54A96">
        <w:rPr>
          <w:rFonts w:ascii="Times New Roman" w:eastAsia="Calibri" w:hAnsi="Times New Roman" w:cs="Times New Roman"/>
          <w:sz w:val="18"/>
          <w:szCs w:val="18"/>
        </w:rPr>
        <w:t>dataset</w:t>
      </w:r>
      <w:proofErr w:type="gramEnd"/>
      <w:r w:rsidRPr="00A54A96">
        <w:rPr>
          <w:rFonts w:ascii="Times New Roman" w:eastAsia="Calibri" w:hAnsi="Times New Roman" w:cs="Times New Roman"/>
          <w:sz w:val="18"/>
          <w:szCs w:val="18"/>
        </w:rPr>
        <w:t xml:space="preserve"> and improving its performance.</w:t>
      </w:r>
    </w:p>
    <w:p w14:paraId="2257ACFB" w14:textId="77777777" w:rsidR="00F31C4D" w:rsidRPr="00A54A96" w:rsidRDefault="00F31C4D" w:rsidP="00F31C4D">
      <w:pPr>
        <w:pStyle w:val="Heading2"/>
        <w:rPr>
          <w:rFonts w:ascii="Times New Roman" w:hAnsi="Times New Roman" w:cs="Times New Roman"/>
          <w:sz w:val="18"/>
          <w:szCs w:val="18"/>
        </w:rPr>
      </w:pPr>
      <w:r w:rsidRPr="00A54A96">
        <w:rPr>
          <w:rFonts w:ascii="Times New Roman" w:hAnsi="Times New Roman" w:cs="Times New Roman"/>
          <w:sz w:val="18"/>
          <w:szCs w:val="18"/>
        </w:rPr>
        <w:t>Parameters</w:t>
      </w:r>
    </w:p>
    <w:p w14:paraId="1893E619"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As parameter we will use batch size of 256, buffer size with 3000, and 50 epochs for training the model.</w:t>
      </w:r>
    </w:p>
    <w:p w14:paraId="7CEF0E27" w14:textId="77777777" w:rsidR="00F31C4D" w:rsidRPr="00A54A96" w:rsidRDefault="00F31C4D" w:rsidP="00F31C4D">
      <w:pPr>
        <w:rPr>
          <w:rFonts w:ascii="Times New Roman" w:hAnsi="Times New Roman" w:cs="Times New Roman"/>
          <w:sz w:val="18"/>
          <w:szCs w:val="18"/>
        </w:rPr>
      </w:pPr>
      <w:r w:rsidRPr="00A54A96">
        <w:rPr>
          <w:rFonts w:ascii="Times New Roman" w:hAnsi="Times New Roman" w:cs="Times New Roman"/>
          <w:sz w:val="18"/>
          <w:szCs w:val="18"/>
        </w:rPr>
        <w:t xml:space="preserve">The model is built using TensorFlow </w:t>
      </w:r>
      <w:proofErr w:type="spellStart"/>
      <w:r w:rsidRPr="00A54A96">
        <w:rPr>
          <w:rFonts w:ascii="Times New Roman" w:hAnsi="Times New Roman" w:cs="Times New Roman"/>
          <w:sz w:val="18"/>
          <w:szCs w:val="18"/>
        </w:rPr>
        <w:t>keras</w:t>
      </w:r>
      <w:proofErr w:type="spellEnd"/>
      <w:r w:rsidRPr="00A54A96">
        <w:rPr>
          <w:rFonts w:ascii="Times New Roman" w:hAnsi="Times New Roman" w:cs="Times New Roman"/>
          <w:sz w:val="18"/>
          <w:szCs w:val="18"/>
        </w:rPr>
        <w:t xml:space="preserve"> library.</w:t>
      </w:r>
    </w:p>
    <w:p w14:paraId="79FEF825" w14:textId="77777777" w:rsidR="00F31C4D" w:rsidRPr="00A54A96" w:rsidRDefault="00F31C4D" w:rsidP="00F31C4D">
      <w:pPr>
        <w:pStyle w:val="Heading3"/>
        <w:rPr>
          <w:rFonts w:ascii="Times New Roman" w:hAnsi="Times New Roman" w:cs="Times New Roman"/>
          <w:sz w:val="18"/>
          <w:szCs w:val="18"/>
        </w:rPr>
      </w:pPr>
      <w:r w:rsidRPr="00A54A96">
        <w:rPr>
          <w:rFonts w:ascii="Times New Roman" w:hAnsi="Times New Roman" w:cs="Times New Roman"/>
          <w:sz w:val="18"/>
          <w:szCs w:val="18"/>
        </w:rPr>
        <w:t>Modeling</w:t>
      </w:r>
    </w:p>
    <w:p w14:paraId="4582A358" w14:textId="77777777" w:rsidR="00F31C4D" w:rsidRDefault="00F31C4D" w:rsidP="00F31C4D">
      <w:pPr>
        <w:rPr>
          <w:rFonts w:ascii="Times New Roman" w:eastAsia="Times New Roman" w:hAnsi="Times New Roman" w:cs="Times New Roman"/>
          <w:sz w:val="18"/>
          <w:szCs w:val="18"/>
        </w:rPr>
      </w:pPr>
      <w:r w:rsidRPr="2048C21C">
        <w:rPr>
          <w:rFonts w:ascii="Times New Roman" w:eastAsia="Times New Roman" w:hAnsi="Times New Roman" w:cs="Times New Roman"/>
          <w:sz w:val="18"/>
          <w:szCs w:val="18"/>
        </w:rPr>
        <w:t>For the generator model we define the following architecture:</w:t>
      </w:r>
    </w:p>
    <w:p w14:paraId="3FC14335" w14:textId="77777777" w:rsidR="00F31C4D" w:rsidRDefault="00F31C4D" w:rsidP="00F31C4D">
      <w:pPr>
        <w:rPr>
          <w:rFonts w:ascii="Times New Roman" w:eastAsia="Times New Roman" w:hAnsi="Times New Roman" w:cs="Times New Roman"/>
          <w:sz w:val="18"/>
          <w:szCs w:val="18"/>
        </w:rPr>
      </w:pPr>
      <w:r w:rsidRPr="2048C21C">
        <w:rPr>
          <w:rFonts w:ascii="Times New Roman" w:eastAsia="Times New Roman" w:hAnsi="Times New Roman" w:cs="Times New Roman"/>
          <w:sz w:val="18"/>
          <w:szCs w:val="18"/>
        </w:rPr>
        <w:t xml:space="preserve">The first layer is a dense layer with 8x8x256=16,384 neurons, with no bias term and a specified input shape of 100. This layer acts as a mapping from the random noise input to a higher dimensional space. The next layer is a batch normalization layer that normalizes the outputs from the previous layer, reducing the internal covariate shift and stabilizing the learning process. The following layer is a leaky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activation layer, which introduces a small negative slope for negative inputs, preventing the dying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problem and allowing for a more expressive model. The next layer is a reshape layer that transforms the output of the previous layer into a 4D tensor of shape (</w:t>
      </w:r>
      <w:proofErr w:type="spellStart"/>
      <w:r w:rsidRPr="2048C21C">
        <w:rPr>
          <w:rFonts w:ascii="Times New Roman" w:eastAsia="Times New Roman" w:hAnsi="Times New Roman" w:cs="Times New Roman"/>
          <w:sz w:val="18"/>
          <w:szCs w:val="18"/>
        </w:rPr>
        <w:t>batch_size</w:t>
      </w:r>
      <w:proofErr w:type="spellEnd"/>
      <w:r w:rsidRPr="2048C21C">
        <w:rPr>
          <w:rFonts w:ascii="Times New Roman" w:eastAsia="Times New Roman" w:hAnsi="Times New Roman" w:cs="Times New Roman"/>
          <w:sz w:val="18"/>
          <w:szCs w:val="18"/>
        </w:rPr>
        <w:t xml:space="preserve">, 8, 8, 256). Next, there are three transposed convolutional layers, each with a batch normalization layer and a leaky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activation layer. These layers learn to </w:t>
      </w:r>
      <w:proofErr w:type="spellStart"/>
      <w:r w:rsidRPr="2048C21C">
        <w:rPr>
          <w:rFonts w:ascii="Times New Roman" w:eastAsia="Times New Roman" w:hAnsi="Times New Roman" w:cs="Times New Roman"/>
          <w:sz w:val="18"/>
          <w:szCs w:val="18"/>
        </w:rPr>
        <w:t>upsample</w:t>
      </w:r>
      <w:proofErr w:type="spellEnd"/>
      <w:r w:rsidRPr="2048C21C">
        <w:rPr>
          <w:rFonts w:ascii="Times New Roman" w:eastAsia="Times New Roman" w:hAnsi="Times New Roman" w:cs="Times New Roman"/>
          <w:sz w:val="18"/>
          <w:szCs w:val="18"/>
        </w:rPr>
        <w:t xml:space="preserve"> the low-dimensional feature representations learned by the earlier layers into higher resolution image representations. The first transposed convolutional layer has 128 filters, a kernel size of 5x5, and a stride of 1x1. The second transposed convolutional layer has 64 filters, a kernel size of 5x5, and a stride of 2x2. The third transposed convolutional layer has 3 filters, a kernel size of 5x5, a stride of 2x2, and uses a hyperbolic tangent activation function to produce a pixel intensity value between -1 and 1.</w:t>
      </w:r>
    </w:p>
    <w:p w14:paraId="743C12BB" w14:textId="77777777" w:rsidR="00F31C4D" w:rsidRDefault="00F31C4D" w:rsidP="00F31C4D">
      <w:pPr>
        <w:rPr>
          <w:rFonts w:ascii="Times New Roman" w:eastAsia="Times New Roman" w:hAnsi="Times New Roman" w:cs="Times New Roman"/>
          <w:sz w:val="18"/>
          <w:szCs w:val="18"/>
        </w:rPr>
      </w:pPr>
      <w:r w:rsidRPr="2048C21C">
        <w:rPr>
          <w:rFonts w:ascii="Times New Roman" w:eastAsia="Times New Roman" w:hAnsi="Times New Roman" w:cs="Times New Roman"/>
          <w:sz w:val="18"/>
          <w:szCs w:val="18"/>
        </w:rPr>
        <w:t>On the other hand, for the discriminator model we have the following layers:</w:t>
      </w:r>
    </w:p>
    <w:p w14:paraId="3FA77EE7" w14:textId="77777777" w:rsidR="00F31C4D" w:rsidRDefault="00F31C4D" w:rsidP="00F31C4D">
      <w:pPr>
        <w:rPr>
          <w:rFonts w:ascii="Times New Roman" w:eastAsia="Times New Roman" w:hAnsi="Times New Roman" w:cs="Times New Roman"/>
          <w:sz w:val="18"/>
          <w:szCs w:val="18"/>
        </w:rPr>
      </w:pPr>
      <w:r w:rsidRPr="2048C21C">
        <w:rPr>
          <w:rFonts w:ascii="Times New Roman" w:eastAsia="Times New Roman" w:hAnsi="Times New Roman" w:cs="Times New Roman"/>
          <w:sz w:val="18"/>
          <w:szCs w:val="18"/>
        </w:rPr>
        <w:t>The first layer is a convolutional layer with 64 filters, a kernel size of 5x5, a stride of 2x2, and padding to ensure the output size is the same as the input size. The input shape is specified to match the size of the images that the discriminator will classify.</w:t>
      </w:r>
      <w:r>
        <w:rPr>
          <w:rFonts w:ascii="Times New Roman" w:eastAsia="Times New Roman" w:hAnsi="Times New Roman" w:cs="Times New Roman"/>
          <w:sz w:val="18"/>
          <w:szCs w:val="18"/>
        </w:rPr>
        <w:t xml:space="preserve"> </w:t>
      </w:r>
      <w:r w:rsidRPr="2048C21C">
        <w:rPr>
          <w:rFonts w:ascii="Times New Roman" w:eastAsia="Times New Roman" w:hAnsi="Times New Roman" w:cs="Times New Roman"/>
          <w:sz w:val="18"/>
          <w:szCs w:val="18"/>
        </w:rPr>
        <w:t xml:space="preserve">The next layer is a leaky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activation layer, which introduces a small negative slope for negative inputs, preventing the dying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problem and allowing for a more expressive model.</w:t>
      </w:r>
      <w:r>
        <w:rPr>
          <w:rFonts w:ascii="Times New Roman" w:eastAsia="Times New Roman" w:hAnsi="Times New Roman" w:cs="Times New Roman"/>
          <w:sz w:val="18"/>
          <w:szCs w:val="18"/>
        </w:rPr>
        <w:t xml:space="preserve"> </w:t>
      </w:r>
      <w:r w:rsidRPr="2048C21C">
        <w:rPr>
          <w:rFonts w:ascii="Times New Roman" w:eastAsia="Times New Roman" w:hAnsi="Times New Roman" w:cs="Times New Roman"/>
          <w:sz w:val="18"/>
          <w:szCs w:val="18"/>
        </w:rPr>
        <w:t>The following layer is a dropout layer, which randomly drops out 30% of the outputs from the previous layer during training, helping to prevent overfitting.</w:t>
      </w:r>
      <w:r>
        <w:rPr>
          <w:rFonts w:ascii="Times New Roman" w:eastAsia="Times New Roman" w:hAnsi="Times New Roman" w:cs="Times New Roman"/>
          <w:sz w:val="18"/>
          <w:szCs w:val="18"/>
        </w:rPr>
        <w:t xml:space="preserve"> </w:t>
      </w:r>
      <w:r w:rsidRPr="2048C21C">
        <w:rPr>
          <w:rFonts w:ascii="Times New Roman" w:eastAsia="Times New Roman" w:hAnsi="Times New Roman" w:cs="Times New Roman"/>
          <w:sz w:val="18"/>
          <w:szCs w:val="18"/>
        </w:rPr>
        <w:t xml:space="preserve">The next layer is another convolutional layer with 128 filters, a kernel size of 5x5, a stride of 2x2, and padding. This layer learns to extract higher level features from the </w:t>
      </w:r>
      <w:proofErr w:type="gramStart"/>
      <w:r w:rsidRPr="2048C21C">
        <w:rPr>
          <w:rFonts w:ascii="Times New Roman" w:eastAsia="Times New Roman" w:hAnsi="Times New Roman" w:cs="Times New Roman"/>
          <w:sz w:val="18"/>
          <w:szCs w:val="18"/>
        </w:rPr>
        <w:t>lower level</w:t>
      </w:r>
      <w:proofErr w:type="gramEnd"/>
      <w:r w:rsidRPr="2048C21C">
        <w:rPr>
          <w:rFonts w:ascii="Times New Roman" w:eastAsia="Times New Roman" w:hAnsi="Times New Roman" w:cs="Times New Roman"/>
          <w:sz w:val="18"/>
          <w:szCs w:val="18"/>
        </w:rPr>
        <w:t xml:space="preserve"> feature maps learned by the earlier layers.</w:t>
      </w:r>
      <w:r>
        <w:rPr>
          <w:rFonts w:ascii="Times New Roman" w:eastAsia="Times New Roman" w:hAnsi="Times New Roman" w:cs="Times New Roman"/>
          <w:sz w:val="18"/>
          <w:szCs w:val="18"/>
        </w:rPr>
        <w:t xml:space="preserve"> </w:t>
      </w:r>
      <w:r w:rsidRPr="2048C21C">
        <w:rPr>
          <w:rFonts w:ascii="Times New Roman" w:eastAsia="Times New Roman" w:hAnsi="Times New Roman" w:cs="Times New Roman"/>
          <w:sz w:val="18"/>
          <w:szCs w:val="18"/>
        </w:rPr>
        <w:t xml:space="preserve">The next layer is again a leaky </w:t>
      </w:r>
      <w:proofErr w:type="spellStart"/>
      <w:r w:rsidRPr="2048C21C">
        <w:rPr>
          <w:rFonts w:ascii="Times New Roman" w:eastAsia="Times New Roman" w:hAnsi="Times New Roman" w:cs="Times New Roman"/>
          <w:sz w:val="18"/>
          <w:szCs w:val="18"/>
        </w:rPr>
        <w:t>ReLU</w:t>
      </w:r>
      <w:proofErr w:type="spellEnd"/>
      <w:r w:rsidRPr="2048C21C">
        <w:rPr>
          <w:rFonts w:ascii="Times New Roman" w:eastAsia="Times New Roman" w:hAnsi="Times New Roman" w:cs="Times New Roman"/>
          <w:sz w:val="18"/>
          <w:szCs w:val="18"/>
        </w:rPr>
        <w:t xml:space="preserve"> activation layer, followed by another dropout layer with a 30% dropout rate. The following layer is a flatten layer that flattens the 2D feature maps from the previous layer into a 1D vector. The final layer is a dense layer with a single output neuron. This layer computes a scalar output that represents the probability that the input image is real (as opposed to generated by the generator network). The output does not have an activation function applied to it, so the output range is not constrained.</w:t>
      </w:r>
    </w:p>
    <w:p w14:paraId="60E20974" w14:textId="77777777" w:rsidR="007213F8" w:rsidRPr="00A54A96" w:rsidRDefault="007213F8" w:rsidP="007213F8">
      <w:pPr>
        <w:pStyle w:val="Heading2"/>
        <w:rPr>
          <w:rFonts w:ascii="Times New Roman" w:hAnsi="Times New Roman" w:cs="Times New Roman"/>
          <w:sz w:val="18"/>
          <w:szCs w:val="18"/>
        </w:rPr>
      </w:pPr>
      <w:r w:rsidRPr="61AAB873">
        <w:rPr>
          <w:rFonts w:ascii="Times New Roman" w:hAnsi="Times New Roman" w:cs="Times New Roman"/>
          <w:sz w:val="18"/>
          <w:szCs w:val="18"/>
        </w:rPr>
        <w:t>Training</w:t>
      </w:r>
    </w:p>
    <w:p w14:paraId="1599E90B" w14:textId="77777777" w:rsidR="007213F8" w:rsidRDefault="007213F8" w:rsidP="007213F8">
      <w:p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The training function is a loop that trains a GAN model by generating fake images from random noise, feeding both real and fake images to the discriminator, computing the loss for both the generator and discriminator, and updating the trainable </w:t>
      </w:r>
      <w:r w:rsidRPr="61AAB873">
        <w:rPr>
          <w:rFonts w:ascii="Times New Roman" w:eastAsia="Times New Roman" w:hAnsi="Times New Roman" w:cs="Times New Roman"/>
          <w:sz w:val="18"/>
          <w:szCs w:val="18"/>
        </w:rPr>
        <w:lastRenderedPageBreak/>
        <w:t>variables of each network using the respective optimizer. This process is repeated for a specified number of epochs, after which the model is expected to be able to generate realistic images from random noise.</w:t>
      </w:r>
    </w:p>
    <w:p w14:paraId="4C8E06A3" w14:textId="77777777" w:rsidR="007213F8" w:rsidRDefault="007213F8" w:rsidP="007213F8">
      <w:p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The training happens taking a batch of real images as input and performing the following steps: </w:t>
      </w:r>
    </w:p>
    <w:p w14:paraId="7FA18B87"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Generate random noise vectors which are used as input for the generator network. </w:t>
      </w:r>
    </w:p>
    <w:p w14:paraId="7372C4F5"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Use the generator network to generate fake images from </w:t>
      </w:r>
      <w:proofErr w:type="gramStart"/>
      <w:r w:rsidRPr="61AAB873">
        <w:rPr>
          <w:rFonts w:ascii="Times New Roman" w:eastAsia="Times New Roman" w:hAnsi="Times New Roman" w:cs="Times New Roman"/>
          <w:sz w:val="18"/>
          <w:szCs w:val="18"/>
        </w:rPr>
        <w:t>the random</w:t>
      </w:r>
      <w:proofErr w:type="gramEnd"/>
      <w:r w:rsidRPr="61AAB873">
        <w:rPr>
          <w:rFonts w:ascii="Times New Roman" w:eastAsia="Times New Roman" w:hAnsi="Times New Roman" w:cs="Times New Roman"/>
          <w:sz w:val="18"/>
          <w:szCs w:val="18"/>
        </w:rPr>
        <w:t xml:space="preserve"> noise. </w:t>
      </w:r>
    </w:p>
    <w:p w14:paraId="14FAE238"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Pass both the real and fake images through the discriminator network to get the discriminator's prediction for each image. </w:t>
      </w:r>
    </w:p>
    <w:p w14:paraId="77C53184"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Calculate the loss for both the generator and discriminator. The generator loss is calculated based on how well the discriminator was fooled by the generated images, while the discriminator loss is calculated based on how well it was able to distinguish between real and fake images. </w:t>
      </w:r>
    </w:p>
    <w:p w14:paraId="6309977A"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 xml:space="preserve">Calculate the gradients of the loss with respect to the trainable variables of each network. </w:t>
      </w:r>
    </w:p>
    <w:p w14:paraId="02050D59" w14:textId="77777777" w:rsidR="007213F8" w:rsidRDefault="007213F8" w:rsidP="007213F8">
      <w:pPr>
        <w:pStyle w:val="ListParagraph"/>
        <w:numPr>
          <w:ilvl w:val="0"/>
          <w:numId w:val="1"/>
        </w:numPr>
        <w:rPr>
          <w:rFonts w:ascii="Times New Roman" w:eastAsia="Times New Roman" w:hAnsi="Times New Roman" w:cs="Times New Roman"/>
          <w:sz w:val="18"/>
          <w:szCs w:val="18"/>
        </w:rPr>
      </w:pPr>
      <w:r w:rsidRPr="61AAB873">
        <w:rPr>
          <w:rFonts w:ascii="Times New Roman" w:eastAsia="Times New Roman" w:hAnsi="Times New Roman" w:cs="Times New Roman"/>
          <w:sz w:val="18"/>
          <w:szCs w:val="18"/>
        </w:rPr>
        <w:t>Use the calculated gradients to update the trainable variables of each network using the respective optimizer.</w:t>
      </w:r>
    </w:p>
    <w:p w14:paraId="5A917F2E" w14:textId="77777777" w:rsidR="005971A9" w:rsidRPr="00A54A96" w:rsidRDefault="005971A9" w:rsidP="005971A9">
      <w:pPr>
        <w:pStyle w:val="Heading1"/>
        <w:rPr>
          <w:rFonts w:ascii="Times New Roman" w:hAnsi="Times New Roman" w:cs="Times New Roman"/>
          <w:sz w:val="18"/>
          <w:szCs w:val="18"/>
        </w:rPr>
      </w:pPr>
      <w:r w:rsidRPr="00A54A96">
        <w:rPr>
          <w:rFonts w:ascii="Times New Roman" w:hAnsi="Times New Roman" w:cs="Times New Roman"/>
          <w:sz w:val="18"/>
          <w:szCs w:val="18"/>
        </w:rPr>
        <w:t>State-of-the-Art Model</w:t>
      </w:r>
    </w:p>
    <w:p w14:paraId="4C0B199A" w14:textId="1AC8F1F6" w:rsidR="005971A9" w:rsidRDefault="005971A9" w:rsidP="005971A9">
      <w:pPr>
        <w:rPr>
          <w:rFonts w:ascii="Times New Roman" w:eastAsia="Times New Roman" w:hAnsi="Times New Roman" w:cs="Times New Roman"/>
          <w:sz w:val="18"/>
          <w:szCs w:val="18"/>
        </w:rPr>
      </w:pPr>
      <w:r w:rsidRPr="00A54A96">
        <w:rPr>
          <w:rFonts w:ascii="Times New Roman" w:hAnsi="Times New Roman" w:cs="Times New Roman"/>
          <w:sz w:val="18"/>
          <w:szCs w:val="18"/>
        </w:rPr>
        <w:t xml:space="preserve">According to </w:t>
      </w:r>
      <w:proofErr w:type="spellStart"/>
      <w:r w:rsidRPr="00A54A96">
        <w:rPr>
          <w:rFonts w:ascii="Times New Roman" w:hAnsi="Times New Roman" w:cs="Times New Roman"/>
          <w:sz w:val="18"/>
          <w:szCs w:val="18"/>
        </w:rPr>
        <w:t>Kurama</w:t>
      </w:r>
      <w:proofErr w:type="spellEnd"/>
      <w:r w:rsidRPr="00A54A96">
        <w:rPr>
          <w:rFonts w:ascii="Times New Roman" w:hAnsi="Times New Roman" w:cs="Times New Roman"/>
          <w:sz w:val="18"/>
          <w:szCs w:val="18"/>
        </w:rPr>
        <w:t xml:space="preserve"> (2021), InceptionV3 is the most computationally efficient model to be trained with an </w:t>
      </w:r>
      <w:proofErr w:type="gramStart"/>
      <w:r w:rsidRPr="00A54A96">
        <w:rPr>
          <w:rFonts w:ascii="Times New Roman" w:hAnsi="Times New Roman" w:cs="Times New Roman"/>
          <w:sz w:val="18"/>
          <w:szCs w:val="18"/>
        </w:rPr>
        <w:t>image</w:t>
      </w:r>
      <w:proofErr w:type="gramEnd"/>
    </w:p>
    <w:p w14:paraId="112DAB2F" w14:textId="77777777" w:rsidR="007213F8" w:rsidRPr="00A54A96" w:rsidRDefault="007213F8" w:rsidP="007213F8">
      <w:pPr>
        <w:rPr>
          <w:rFonts w:ascii="Times New Roman" w:hAnsi="Times New Roman" w:cs="Times New Roman"/>
          <w:sz w:val="18"/>
          <w:szCs w:val="18"/>
        </w:rPr>
      </w:pPr>
      <w:r w:rsidRPr="00A54A96">
        <w:rPr>
          <w:rFonts w:ascii="Times New Roman" w:hAnsi="Times New Roman" w:cs="Times New Roman"/>
          <w:sz w:val="18"/>
          <w:szCs w:val="18"/>
        </w:rPr>
        <w:t xml:space="preserve">classifier. Since we lack our powerful resources, the amount of computation we </w:t>
      </w:r>
      <w:proofErr w:type="gramStart"/>
      <w:r w:rsidRPr="00A54A96">
        <w:rPr>
          <w:rFonts w:ascii="Times New Roman" w:hAnsi="Times New Roman" w:cs="Times New Roman"/>
          <w:sz w:val="18"/>
          <w:szCs w:val="18"/>
        </w:rPr>
        <w:t>have to</w:t>
      </w:r>
      <w:proofErr w:type="gramEnd"/>
      <w:r w:rsidRPr="00A54A96">
        <w:rPr>
          <w:rFonts w:ascii="Times New Roman" w:hAnsi="Times New Roman" w:cs="Times New Roman"/>
          <w:sz w:val="18"/>
          <w:szCs w:val="18"/>
        </w:rPr>
        <w:t xml:space="preserve"> do was our primary concern. With addition of research by ourselves, we decided to use InceptionV3 with same number of batch size and number of epochs as our prior classification model.</w:t>
      </w:r>
    </w:p>
    <w:p w14:paraId="200CEEC9" w14:textId="77777777" w:rsidR="007213F8" w:rsidRPr="00A54A96" w:rsidRDefault="007213F8" w:rsidP="007213F8">
      <w:pPr>
        <w:pStyle w:val="Heading2"/>
        <w:rPr>
          <w:rFonts w:ascii="Times New Roman" w:hAnsi="Times New Roman" w:cs="Times New Roman"/>
          <w:sz w:val="18"/>
          <w:szCs w:val="18"/>
        </w:rPr>
      </w:pPr>
      <w:r w:rsidRPr="00A54A96">
        <w:rPr>
          <w:rFonts w:ascii="Times New Roman" w:hAnsi="Times New Roman" w:cs="Times New Roman"/>
          <w:sz w:val="18"/>
          <w:szCs w:val="18"/>
        </w:rPr>
        <w:t>Parameters</w:t>
      </w:r>
    </w:p>
    <w:p w14:paraId="2B315E27" w14:textId="77777777" w:rsidR="007213F8" w:rsidRPr="00A54A96" w:rsidRDefault="007213F8" w:rsidP="007213F8">
      <w:pPr>
        <w:rPr>
          <w:rFonts w:ascii="Times New Roman" w:hAnsi="Times New Roman" w:cs="Times New Roman"/>
          <w:sz w:val="18"/>
          <w:szCs w:val="18"/>
        </w:rPr>
      </w:pPr>
      <w:r w:rsidRPr="00A54A96">
        <w:rPr>
          <w:rFonts w:ascii="Times New Roman" w:hAnsi="Times New Roman" w:cs="Times New Roman"/>
          <w:sz w:val="18"/>
          <w:szCs w:val="18"/>
        </w:rPr>
        <w:t>As parameter we will use same batch size and number of epochs with Supervised Classifier model for training the model: 32 and 25 accordingly.</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The model is built using TensorFlow </w:t>
      </w:r>
      <w:proofErr w:type="spellStart"/>
      <w:r w:rsidRPr="00A54A96">
        <w:rPr>
          <w:rFonts w:ascii="Times New Roman" w:hAnsi="Times New Roman" w:cs="Times New Roman"/>
          <w:sz w:val="18"/>
          <w:szCs w:val="18"/>
        </w:rPr>
        <w:t>keras</w:t>
      </w:r>
      <w:proofErr w:type="spellEnd"/>
      <w:r w:rsidRPr="00A54A96">
        <w:rPr>
          <w:rFonts w:ascii="Times New Roman" w:hAnsi="Times New Roman" w:cs="Times New Roman"/>
          <w:sz w:val="18"/>
          <w:szCs w:val="18"/>
        </w:rPr>
        <w:t xml:space="preserve"> library.</w:t>
      </w:r>
    </w:p>
    <w:p w14:paraId="1FF5BC70" w14:textId="77777777" w:rsidR="007213F8" w:rsidRPr="00A54A96" w:rsidRDefault="007213F8" w:rsidP="007213F8">
      <w:pPr>
        <w:pStyle w:val="Heading3"/>
        <w:rPr>
          <w:rFonts w:ascii="Times New Roman" w:hAnsi="Times New Roman" w:cs="Times New Roman"/>
          <w:sz w:val="18"/>
          <w:szCs w:val="18"/>
        </w:rPr>
      </w:pPr>
      <w:r w:rsidRPr="00A54A96">
        <w:rPr>
          <w:rFonts w:ascii="Times New Roman" w:hAnsi="Times New Roman" w:cs="Times New Roman"/>
          <w:sz w:val="18"/>
          <w:szCs w:val="18"/>
        </w:rPr>
        <w:t>Modeling</w:t>
      </w:r>
    </w:p>
    <w:p w14:paraId="314AC5FE" w14:textId="77777777" w:rsidR="007213F8" w:rsidRPr="00A54A96" w:rsidRDefault="007213F8" w:rsidP="007213F8">
      <w:pPr>
        <w:rPr>
          <w:rFonts w:ascii="Times New Roman" w:hAnsi="Times New Roman" w:cs="Times New Roman"/>
          <w:sz w:val="18"/>
          <w:szCs w:val="18"/>
        </w:rPr>
      </w:pPr>
      <w:r w:rsidRPr="00A54A96">
        <w:rPr>
          <w:rFonts w:ascii="Times New Roman" w:hAnsi="Times New Roman" w:cs="Times New Roman"/>
          <w:sz w:val="18"/>
          <w:szCs w:val="18"/>
        </w:rPr>
        <w:t>The first layer is constructed with InceptionV3 pre-trained model with its output. The weights parameter for InceptionV3, use “</w:t>
      </w:r>
      <w:proofErr w:type="spellStart"/>
      <w:r w:rsidRPr="00A54A96">
        <w:rPr>
          <w:rFonts w:ascii="Times New Roman" w:hAnsi="Times New Roman" w:cs="Times New Roman"/>
          <w:sz w:val="18"/>
          <w:szCs w:val="18"/>
        </w:rPr>
        <w:t>imagenet</w:t>
      </w:r>
      <w:proofErr w:type="spellEnd"/>
      <w:r w:rsidRPr="00A54A96">
        <w:rPr>
          <w:rFonts w:ascii="Times New Roman" w:hAnsi="Times New Roman" w:cs="Times New Roman"/>
          <w:sz w:val="18"/>
          <w:szCs w:val="18"/>
        </w:rPr>
        <w:t xml:space="preserve">” since it is image classification tasks and disable </w:t>
      </w:r>
      <w:proofErr w:type="spellStart"/>
      <w:r w:rsidRPr="00A54A96">
        <w:rPr>
          <w:rFonts w:ascii="Times New Roman" w:hAnsi="Times New Roman" w:cs="Times New Roman"/>
          <w:sz w:val="18"/>
          <w:szCs w:val="18"/>
        </w:rPr>
        <w:t>include_top</w:t>
      </w:r>
      <w:proofErr w:type="spellEnd"/>
      <w:r w:rsidRPr="00A54A96">
        <w:rPr>
          <w:rFonts w:ascii="Times New Roman" w:hAnsi="Times New Roman" w:cs="Times New Roman"/>
          <w:sz w:val="18"/>
          <w:szCs w:val="18"/>
        </w:rPr>
        <w:t xml:space="preserve"> parameter.</w:t>
      </w:r>
      <w:r>
        <w:rPr>
          <w:rFonts w:ascii="Times New Roman" w:hAnsi="Times New Roman" w:cs="Times New Roman"/>
          <w:sz w:val="18"/>
          <w:szCs w:val="18"/>
        </w:rPr>
        <w:t xml:space="preserve"> </w:t>
      </w:r>
      <w:r w:rsidRPr="00A54A96">
        <w:rPr>
          <w:rFonts w:ascii="Times New Roman" w:hAnsi="Times New Roman" w:cs="Times New Roman"/>
          <w:sz w:val="18"/>
          <w:szCs w:val="18"/>
        </w:rPr>
        <w:t>The second layer comes with Global Average Pooling 2D layer to pool the output from the InceptionV3.</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For the third layer, add Dense layer with </w:t>
      </w:r>
      <w:r>
        <w:rPr>
          <w:rFonts w:ascii="Times New Roman" w:hAnsi="Times New Roman" w:cs="Times New Roman"/>
          <w:sz w:val="18"/>
          <w:szCs w:val="18"/>
        </w:rPr>
        <w:t>1024</w:t>
      </w:r>
      <w:r w:rsidRPr="00A54A96">
        <w:rPr>
          <w:rFonts w:ascii="Times New Roman" w:hAnsi="Times New Roman" w:cs="Times New Roman"/>
          <w:sz w:val="18"/>
          <w:szCs w:val="18"/>
        </w:rPr>
        <w:t xml:space="preserve"> units and </w:t>
      </w:r>
      <w:proofErr w:type="spellStart"/>
      <w:r w:rsidRPr="00A54A96">
        <w:rPr>
          <w:rFonts w:ascii="Times New Roman" w:hAnsi="Times New Roman" w:cs="Times New Roman"/>
          <w:sz w:val="18"/>
          <w:szCs w:val="18"/>
        </w:rPr>
        <w:t>ReLU</w:t>
      </w:r>
      <w:proofErr w:type="spellEnd"/>
      <w:r w:rsidRPr="00A54A96">
        <w:rPr>
          <w:rFonts w:ascii="Times New Roman" w:hAnsi="Times New Roman" w:cs="Times New Roman"/>
          <w:sz w:val="18"/>
          <w:szCs w:val="18"/>
        </w:rPr>
        <w:t xml:space="preserve"> activation function.</w:t>
      </w:r>
      <w:r>
        <w:rPr>
          <w:rFonts w:ascii="Times New Roman" w:hAnsi="Times New Roman" w:cs="Times New Roman"/>
          <w:sz w:val="18"/>
          <w:szCs w:val="18"/>
        </w:rPr>
        <w:t xml:space="preserve"> The final layer is added to get the prediction of four classes using Dense layer with 4 units and SoftMax activation function. Freeze the weights for InceptionV3 layers. Lastly finalize the model with </w:t>
      </w:r>
      <w:proofErr w:type="spellStart"/>
      <w:r>
        <w:rPr>
          <w:rFonts w:ascii="Times New Roman" w:hAnsi="Times New Roman" w:cs="Times New Roman"/>
          <w:sz w:val="18"/>
          <w:szCs w:val="18"/>
        </w:rPr>
        <w:t>keras</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Model  function</w:t>
      </w:r>
      <w:proofErr w:type="gramEnd"/>
      <w:r>
        <w:rPr>
          <w:rFonts w:ascii="Times New Roman" w:hAnsi="Times New Roman" w:cs="Times New Roman"/>
          <w:sz w:val="18"/>
          <w:szCs w:val="18"/>
        </w:rPr>
        <w:t xml:space="preserve"> with inputs as input of InceptionV3, and outputs as last prediction layer. The model is compiled with Adam optimizer with learning rate of 0.001 and Categorical Cross-entropy as a loss function, and record with “accuracy” metrics.</w:t>
      </w:r>
    </w:p>
    <w:p w14:paraId="1C9A68AF" w14:textId="77777777" w:rsidR="007213F8" w:rsidRPr="0001312D" w:rsidRDefault="007213F8" w:rsidP="007213F8">
      <w:pPr>
        <w:pStyle w:val="Heading3"/>
        <w:rPr>
          <w:rFonts w:ascii="Times New Roman" w:hAnsi="Times New Roman" w:cs="Times New Roman"/>
          <w:sz w:val="18"/>
          <w:szCs w:val="18"/>
        </w:rPr>
      </w:pPr>
      <w:r w:rsidRPr="0001312D">
        <w:rPr>
          <w:rFonts w:ascii="Times New Roman" w:hAnsi="Times New Roman" w:cs="Times New Roman"/>
          <w:sz w:val="18"/>
          <w:szCs w:val="18"/>
        </w:rPr>
        <w:t>Training</w:t>
      </w:r>
    </w:p>
    <w:p w14:paraId="6AAEB905" w14:textId="77777777" w:rsidR="007213F8" w:rsidRPr="00A54A96" w:rsidRDefault="007213F8" w:rsidP="007213F8">
      <w:pPr>
        <w:rPr>
          <w:rFonts w:ascii="Times New Roman" w:hAnsi="Times New Roman" w:cs="Times New Roman"/>
          <w:sz w:val="18"/>
          <w:szCs w:val="18"/>
        </w:rPr>
      </w:pPr>
      <w:r w:rsidRPr="00A54A96">
        <w:rPr>
          <w:rFonts w:ascii="Times New Roman" w:hAnsi="Times New Roman" w:cs="Times New Roman"/>
          <w:sz w:val="18"/>
          <w:szCs w:val="18"/>
        </w:rPr>
        <w:t>In training, pass the training dataset to the model, and evaluate with validation dataset.</w:t>
      </w:r>
      <w:r>
        <w:rPr>
          <w:rFonts w:ascii="Times New Roman" w:hAnsi="Times New Roman" w:cs="Times New Roman"/>
          <w:sz w:val="18"/>
          <w:szCs w:val="18"/>
        </w:rPr>
        <w:t xml:space="preserve"> </w:t>
      </w:r>
      <w:r w:rsidRPr="00A54A96">
        <w:rPr>
          <w:rFonts w:ascii="Times New Roman" w:hAnsi="Times New Roman" w:cs="Times New Roman"/>
          <w:sz w:val="18"/>
          <w:szCs w:val="18"/>
        </w:rPr>
        <w:t xml:space="preserve">We train the model with 25 epochs </w:t>
      </w:r>
      <w:r>
        <w:rPr>
          <w:rFonts w:ascii="Times New Roman" w:hAnsi="Times New Roman" w:cs="Times New Roman"/>
          <w:sz w:val="18"/>
          <w:szCs w:val="18"/>
        </w:rPr>
        <w:t xml:space="preserve">with batch size of 32 </w:t>
      </w:r>
      <w:r w:rsidRPr="00A54A96">
        <w:rPr>
          <w:rFonts w:ascii="Times New Roman" w:hAnsi="Times New Roman" w:cs="Times New Roman"/>
          <w:sz w:val="18"/>
          <w:szCs w:val="18"/>
        </w:rPr>
        <w:t>as we discussed.</w:t>
      </w:r>
      <w:r>
        <w:rPr>
          <w:rFonts w:ascii="Times New Roman" w:hAnsi="Times New Roman" w:cs="Times New Roman"/>
          <w:sz w:val="18"/>
          <w:szCs w:val="18"/>
        </w:rPr>
        <w:t xml:space="preserve"> </w:t>
      </w:r>
      <w:r w:rsidRPr="00A54A96">
        <w:rPr>
          <w:rFonts w:ascii="Times New Roman" w:hAnsi="Times New Roman" w:cs="Times New Roman"/>
          <w:sz w:val="18"/>
          <w:szCs w:val="18"/>
        </w:rPr>
        <w:t>Save the model to make it reusable.</w:t>
      </w:r>
    </w:p>
    <w:p w14:paraId="7D7F2DB3" w14:textId="075A79C5" w:rsidR="61AAB873" w:rsidRDefault="61AAB873" w:rsidP="61AAB873">
      <w:pPr>
        <w:rPr>
          <w:rFonts w:ascii="Times New Roman" w:eastAsia="Times New Roman" w:hAnsi="Times New Roman" w:cs="Times New Roman"/>
          <w:sz w:val="18"/>
          <w:szCs w:val="18"/>
        </w:rPr>
      </w:pPr>
    </w:p>
    <w:p w14:paraId="57E43CB5" w14:textId="4524ED8C" w:rsidR="00FD2C0D" w:rsidRPr="0001312D" w:rsidRDefault="00FD2C0D" w:rsidP="00FD2C0D">
      <w:pPr>
        <w:pStyle w:val="Heading2"/>
        <w:rPr>
          <w:rFonts w:ascii="Times New Roman" w:hAnsi="Times New Roman" w:cs="Times New Roman"/>
          <w:color w:val="1F3763" w:themeColor="accent1" w:themeShade="7F"/>
          <w:sz w:val="18"/>
          <w:szCs w:val="18"/>
        </w:rPr>
      </w:pPr>
      <w:r w:rsidRPr="0001312D">
        <w:rPr>
          <w:rFonts w:ascii="Times New Roman" w:hAnsi="Times New Roman" w:cs="Times New Roman"/>
          <w:color w:val="1F3763" w:themeColor="accent1" w:themeShade="7F"/>
          <w:sz w:val="18"/>
          <w:szCs w:val="18"/>
        </w:rPr>
        <w:t>Evaluation</w:t>
      </w:r>
    </w:p>
    <w:p w14:paraId="2D556D7B" w14:textId="77777777" w:rsidR="00FD2C0D" w:rsidRPr="008F7334" w:rsidRDefault="00FD2C0D" w:rsidP="00FD2C0D">
      <w:pPr>
        <w:pStyle w:val="Heading2"/>
        <w:rPr>
          <w:rFonts w:ascii="Times New Roman" w:eastAsiaTheme="minorEastAsia" w:hAnsi="Times New Roman" w:cs="Times New Roman"/>
          <w:color w:val="auto"/>
          <w:sz w:val="18"/>
          <w:szCs w:val="18"/>
        </w:rPr>
      </w:pPr>
      <w:r w:rsidRPr="008F7334">
        <w:rPr>
          <w:rFonts w:ascii="Times New Roman" w:eastAsiaTheme="minorEastAsia" w:hAnsi="Times New Roman" w:cs="Times New Roman"/>
          <w:color w:val="auto"/>
          <w:sz w:val="18"/>
          <w:szCs w:val="18"/>
        </w:rPr>
        <w:t>CNN</w:t>
      </w:r>
    </w:p>
    <w:p w14:paraId="4155D7EF" w14:textId="77777777" w:rsidR="00FD2C0D" w:rsidRPr="008F7334" w:rsidRDefault="00FD2C0D" w:rsidP="00FD2C0D">
      <w:pPr>
        <w:rPr>
          <w:rFonts w:ascii="Times New Roman" w:hAnsi="Times New Roman" w:cs="Times New Roman"/>
          <w:sz w:val="18"/>
          <w:szCs w:val="18"/>
        </w:rPr>
      </w:pPr>
      <w:r w:rsidRPr="008F7334">
        <w:rPr>
          <w:rFonts w:ascii="Times New Roman" w:hAnsi="Times New Roman" w:cs="Times New Roman"/>
          <w:sz w:val="18"/>
          <w:szCs w:val="18"/>
        </w:rPr>
        <w:drawing>
          <wp:inline distT="0" distB="0" distL="0" distR="0" wp14:anchorId="01319DBA" wp14:editId="677C9CA5">
            <wp:extent cx="2040340" cy="995756"/>
            <wp:effectExtent l="0" t="0" r="0" b="0"/>
            <wp:docPr id="861687039" name="Picture 86168703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87039" name="Picture 1" descr="Calendar&#10;&#10;Description automatically generated"/>
                    <pic:cNvPicPr/>
                  </pic:nvPicPr>
                  <pic:blipFill>
                    <a:blip r:embed="rId14"/>
                    <a:stretch>
                      <a:fillRect/>
                    </a:stretch>
                  </pic:blipFill>
                  <pic:spPr>
                    <a:xfrm>
                      <a:off x="0" y="0"/>
                      <a:ext cx="2071111" cy="1010773"/>
                    </a:xfrm>
                    <a:prstGeom prst="rect">
                      <a:avLst/>
                    </a:prstGeom>
                  </pic:spPr>
                </pic:pic>
              </a:graphicData>
            </a:graphic>
          </wp:inline>
        </w:drawing>
      </w:r>
    </w:p>
    <w:p w14:paraId="1549B3E8" w14:textId="77777777" w:rsidR="00FD2C0D" w:rsidRDefault="00FD2C0D" w:rsidP="00FD2C0D">
      <w:pPr>
        <w:rPr>
          <w:rFonts w:ascii="Times New Roman" w:hAnsi="Times New Roman" w:cs="Times New Roman"/>
          <w:sz w:val="18"/>
          <w:szCs w:val="18"/>
        </w:rPr>
      </w:pPr>
      <w:r w:rsidRPr="008F7334">
        <w:rPr>
          <w:rFonts w:ascii="Times New Roman" w:hAnsi="Times New Roman" w:cs="Times New Roman"/>
          <w:sz w:val="18"/>
          <w:szCs w:val="18"/>
        </w:rPr>
        <w:drawing>
          <wp:inline distT="0" distB="0" distL="0" distR="0" wp14:anchorId="329256A7" wp14:editId="3313125F">
            <wp:extent cx="1266712" cy="1064525"/>
            <wp:effectExtent l="0" t="0" r="0" b="2540"/>
            <wp:docPr id="1651213923" name="Picture 16512139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13923" name="Picture 1" descr="Chart, treemap chart&#10;&#10;Description automatically generated"/>
                    <pic:cNvPicPr/>
                  </pic:nvPicPr>
                  <pic:blipFill>
                    <a:blip r:embed="rId15"/>
                    <a:stretch>
                      <a:fillRect/>
                    </a:stretch>
                  </pic:blipFill>
                  <pic:spPr>
                    <a:xfrm>
                      <a:off x="0" y="0"/>
                      <a:ext cx="1282244" cy="1077578"/>
                    </a:xfrm>
                    <a:prstGeom prst="rect">
                      <a:avLst/>
                    </a:prstGeom>
                  </pic:spPr>
                </pic:pic>
              </a:graphicData>
            </a:graphic>
          </wp:inline>
        </w:drawing>
      </w:r>
      <w:r w:rsidRPr="00F475A7">
        <w:rPr>
          <w:noProof/>
        </w:rPr>
        <w:t xml:space="preserve"> </w:t>
      </w:r>
      <w:r w:rsidRPr="00F475A7">
        <w:rPr>
          <w:rFonts w:ascii="Times New Roman" w:hAnsi="Times New Roman" w:cs="Times New Roman"/>
          <w:sz w:val="18"/>
          <w:szCs w:val="18"/>
        </w:rPr>
        <w:drawing>
          <wp:inline distT="0" distB="0" distL="0" distR="0" wp14:anchorId="7DB487D9" wp14:editId="11CC78A9">
            <wp:extent cx="1617260" cy="1038432"/>
            <wp:effectExtent l="0" t="0" r="2540" b="0"/>
            <wp:docPr id="514670639" name="Picture 5146706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0639" name="Picture 1" descr="Chart, line chart&#10;&#10;Description automatically generated"/>
                    <pic:cNvPicPr/>
                  </pic:nvPicPr>
                  <pic:blipFill>
                    <a:blip r:embed="rId16"/>
                    <a:stretch>
                      <a:fillRect/>
                    </a:stretch>
                  </pic:blipFill>
                  <pic:spPr>
                    <a:xfrm>
                      <a:off x="0" y="0"/>
                      <a:ext cx="1640116" cy="1053108"/>
                    </a:xfrm>
                    <a:prstGeom prst="rect">
                      <a:avLst/>
                    </a:prstGeom>
                  </pic:spPr>
                </pic:pic>
              </a:graphicData>
            </a:graphic>
          </wp:inline>
        </w:drawing>
      </w:r>
    </w:p>
    <w:p w14:paraId="47879B14" w14:textId="77777777" w:rsidR="00FD2C0D" w:rsidRPr="00E354E5" w:rsidRDefault="00FD2C0D" w:rsidP="00FD2C0D">
      <w:pPr>
        <w:rPr>
          <w:rFonts w:ascii="Times New Roman" w:hAnsi="Times New Roman" w:cs="Times New Roman"/>
          <w:sz w:val="18"/>
          <w:szCs w:val="18"/>
        </w:rPr>
      </w:pPr>
      <w:r>
        <w:rPr>
          <w:rFonts w:ascii="Times New Roman" w:hAnsi="Times New Roman" w:cs="Times New Roman"/>
          <w:sz w:val="18"/>
          <w:szCs w:val="18"/>
        </w:rPr>
        <w:t>From the above scores and matrix heatmap, the model prediction has high reliability, but computation required huge resources.</w:t>
      </w:r>
    </w:p>
    <w:p w14:paraId="38553944" w14:textId="77777777" w:rsidR="00FD2C0D" w:rsidRDefault="00FD2C0D" w:rsidP="00FD2C0D">
      <w:pPr>
        <w:pStyle w:val="Heading2"/>
        <w:rPr>
          <w:rFonts w:ascii="Times New Roman" w:eastAsiaTheme="minorEastAsia" w:hAnsi="Times New Roman" w:cs="Times New Roman"/>
          <w:color w:val="auto"/>
          <w:sz w:val="18"/>
          <w:szCs w:val="18"/>
        </w:rPr>
      </w:pPr>
      <w:r w:rsidRPr="008F7334">
        <w:rPr>
          <w:rFonts w:ascii="Times New Roman" w:eastAsiaTheme="minorEastAsia" w:hAnsi="Times New Roman" w:cs="Times New Roman"/>
          <w:color w:val="auto"/>
          <w:sz w:val="18"/>
          <w:szCs w:val="18"/>
        </w:rPr>
        <w:t>GAN</w:t>
      </w:r>
    </w:p>
    <w:p w14:paraId="3882A7DE" w14:textId="77777777" w:rsidR="00FD2C0D" w:rsidRDefault="00FD2C0D" w:rsidP="00FD2C0D">
      <w:pPr>
        <w:rPr>
          <w:rFonts w:ascii="Times New Roman" w:hAnsi="Times New Roman" w:cs="Times New Roman"/>
          <w:sz w:val="18"/>
          <w:szCs w:val="18"/>
        </w:rPr>
      </w:pPr>
      <w:r>
        <w:t> </w:t>
      </w:r>
      <w:r>
        <w:rPr>
          <w:noProof/>
        </w:rPr>
        <w:drawing>
          <wp:inline distT="0" distB="0" distL="0" distR="0" wp14:anchorId="6C3DA35D" wp14:editId="13B11AED">
            <wp:extent cx="1296538" cy="1307343"/>
            <wp:effectExtent l="0" t="0" r="0" b="7620"/>
            <wp:docPr id="905831767" name="Picture 905831767" descr="A collage of dogs and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31767" name="Picture 2" descr="A collage of dogs and peopl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3381" cy="1324327"/>
                    </a:xfrm>
                    <a:prstGeom prst="rect">
                      <a:avLst/>
                    </a:prstGeom>
                    <a:noFill/>
                    <a:ln>
                      <a:noFill/>
                    </a:ln>
                  </pic:spPr>
                </pic:pic>
              </a:graphicData>
            </a:graphic>
          </wp:inline>
        </w:drawing>
      </w:r>
      <w:r w:rsidRPr="00440346">
        <w:drawing>
          <wp:inline distT="0" distB="0" distL="0" distR="0" wp14:anchorId="0C62BE8F" wp14:editId="433519DD">
            <wp:extent cx="1630907" cy="1166377"/>
            <wp:effectExtent l="0" t="0" r="7620" b="0"/>
            <wp:docPr id="1132043163" name="Picture 1132043163"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43163" name="Picture 1" descr="A picture containing window&#10;&#10;Description automatically generated"/>
                    <pic:cNvPicPr/>
                  </pic:nvPicPr>
                  <pic:blipFill>
                    <a:blip r:embed="rId18"/>
                    <a:stretch>
                      <a:fillRect/>
                    </a:stretch>
                  </pic:blipFill>
                  <pic:spPr>
                    <a:xfrm>
                      <a:off x="0" y="0"/>
                      <a:ext cx="1658978" cy="1186453"/>
                    </a:xfrm>
                    <a:prstGeom prst="rect">
                      <a:avLst/>
                    </a:prstGeom>
                  </pic:spPr>
                </pic:pic>
              </a:graphicData>
            </a:graphic>
          </wp:inline>
        </w:drawing>
      </w:r>
    </w:p>
    <w:p w14:paraId="2FEFAEDD" w14:textId="77777777" w:rsidR="00FD2C0D" w:rsidRDefault="00FD2C0D" w:rsidP="00FD2C0D">
      <w:pPr>
        <w:rPr>
          <w:rFonts w:ascii="Times New Roman" w:hAnsi="Times New Roman" w:cs="Times New Roman"/>
          <w:sz w:val="18"/>
          <w:szCs w:val="18"/>
        </w:rPr>
      </w:pPr>
      <w:r>
        <w:rPr>
          <w:rFonts w:ascii="Times New Roman" w:hAnsi="Times New Roman" w:cs="Times New Roman"/>
          <w:sz w:val="18"/>
          <w:szCs w:val="18"/>
        </w:rPr>
        <w:t xml:space="preserve">The left images plot shows the sample images used to train the model and the right images plot shows the generated image after 50 epochs. As shown, the GAN are not matured to generate the image with 50 epochs, and we lacked our resources to train </w:t>
      </w:r>
      <w:proofErr w:type="gramStart"/>
      <w:r>
        <w:rPr>
          <w:rFonts w:ascii="Times New Roman" w:hAnsi="Times New Roman" w:cs="Times New Roman"/>
          <w:sz w:val="18"/>
          <w:szCs w:val="18"/>
        </w:rPr>
        <w:t>further more</w:t>
      </w:r>
      <w:proofErr w:type="gramEnd"/>
      <w:r>
        <w:rPr>
          <w:rFonts w:ascii="Times New Roman" w:hAnsi="Times New Roman" w:cs="Times New Roman"/>
          <w:sz w:val="18"/>
          <w:szCs w:val="18"/>
        </w:rPr>
        <w:t>.</w:t>
      </w:r>
      <w:r>
        <w:rPr>
          <w:rFonts w:ascii="Times New Roman" w:hAnsi="Times New Roman" w:cs="Times New Roman"/>
          <w:sz w:val="18"/>
          <w:szCs w:val="18"/>
        </w:rPr>
        <w:t xml:space="preserve"> </w:t>
      </w:r>
    </w:p>
    <w:p w14:paraId="3CB0DA90" w14:textId="5C26D955" w:rsidR="00FD2C0D" w:rsidRDefault="007A0601" w:rsidP="00FD2C0D">
      <w:pPr>
        <w:rPr>
          <w:rFonts w:ascii="Times New Roman" w:hAnsi="Times New Roman" w:cs="Times New Roman"/>
          <w:sz w:val="18"/>
          <w:szCs w:val="18"/>
        </w:rPr>
      </w:pPr>
      <w:r>
        <w:rPr>
          <w:rFonts w:ascii="Times New Roman" w:eastAsiaTheme="majorEastAsia" w:hAnsi="Times New Roman" w:cs="Times New Roman"/>
          <w:color w:val="1F3763" w:themeColor="accent1" w:themeShade="7F"/>
          <w:sz w:val="18"/>
          <w:szCs w:val="18"/>
        </w:rPr>
        <w:t>InceptionV3</w:t>
      </w:r>
    </w:p>
    <w:p w14:paraId="1FF166EF" w14:textId="77777777" w:rsidR="00C26779" w:rsidRDefault="00FD2C0D" w:rsidP="00FD2C0D">
      <w:pPr>
        <w:rPr>
          <w:noProof/>
        </w:rPr>
      </w:pPr>
      <w:r w:rsidRPr="0072438C">
        <w:drawing>
          <wp:inline distT="0" distB="0" distL="0" distR="0" wp14:anchorId="672E09AD" wp14:editId="11E4F56C">
            <wp:extent cx="2084832" cy="931046"/>
            <wp:effectExtent l="0" t="0" r="0" b="2540"/>
            <wp:docPr id="146999998" name="Picture 146999998" descr="A picture containing text, calcula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9998" name="Picture 1" descr="A picture containing text, calculator, black&#10;&#10;Description automatically generated"/>
                    <pic:cNvPicPr/>
                  </pic:nvPicPr>
                  <pic:blipFill>
                    <a:blip r:embed="rId19"/>
                    <a:stretch>
                      <a:fillRect/>
                    </a:stretch>
                  </pic:blipFill>
                  <pic:spPr>
                    <a:xfrm>
                      <a:off x="0" y="0"/>
                      <a:ext cx="2161754" cy="965398"/>
                    </a:xfrm>
                    <a:prstGeom prst="rect">
                      <a:avLst/>
                    </a:prstGeom>
                  </pic:spPr>
                </pic:pic>
              </a:graphicData>
            </a:graphic>
          </wp:inline>
        </w:drawing>
      </w:r>
      <w:r w:rsidRPr="0072438C">
        <w:rPr>
          <w:noProof/>
        </w:rPr>
        <w:t xml:space="preserve"> </w:t>
      </w:r>
    </w:p>
    <w:p w14:paraId="67BD913D" w14:textId="2718A725" w:rsidR="00FD2C0D" w:rsidRDefault="00FD2C0D" w:rsidP="00FD2C0D">
      <w:pPr>
        <w:rPr>
          <w:noProof/>
        </w:rPr>
      </w:pPr>
      <w:r w:rsidRPr="0072438C">
        <w:lastRenderedPageBreak/>
        <w:drawing>
          <wp:inline distT="0" distB="0" distL="0" distR="0" wp14:anchorId="72E67407" wp14:editId="70FE02EC">
            <wp:extent cx="1111911" cy="934432"/>
            <wp:effectExtent l="0" t="0" r="0" b="0"/>
            <wp:docPr id="524155035" name="Picture 5241550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55035" name="Picture 1" descr="Chart, treemap chart&#10;&#10;Description automatically generated"/>
                    <pic:cNvPicPr/>
                  </pic:nvPicPr>
                  <pic:blipFill>
                    <a:blip r:embed="rId20"/>
                    <a:stretch>
                      <a:fillRect/>
                    </a:stretch>
                  </pic:blipFill>
                  <pic:spPr>
                    <a:xfrm>
                      <a:off x="0" y="0"/>
                      <a:ext cx="1142218" cy="959901"/>
                    </a:xfrm>
                    <a:prstGeom prst="rect">
                      <a:avLst/>
                    </a:prstGeom>
                  </pic:spPr>
                </pic:pic>
              </a:graphicData>
            </a:graphic>
          </wp:inline>
        </w:drawing>
      </w:r>
      <w:r w:rsidRPr="0072438C">
        <w:rPr>
          <w:noProof/>
        </w:rPr>
        <w:t xml:space="preserve"> </w:t>
      </w:r>
      <w:r w:rsidRPr="0072438C">
        <w:rPr>
          <w:noProof/>
        </w:rPr>
        <w:drawing>
          <wp:inline distT="0" distB="0" distL="0" distR="0" wp14:anchorId="675112CB" wp14:editId="2C4ADFB2">
            <wp:extent cx="1637731" cy="1051577"/>
            <wp:effectExtent l="0" t="0" r="635" b="0"/>
            <wp:docPr id="220778206" name="Picture 22077820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8206" name="Picture 1" descr="Chart, line chart&#10;&#10;Description automatically generated"/>
                    <pic:cNvPicPr/>
                  </pic:nvPicPr>
                  <pic:blipFill>
                    <a:blip r:embed="rId21"/>
                    <a:stretch>
                      <a:fillRect/>
                    </a:stretch>
                  </pic:blipFill>
                  <pic:spPr>
                    <a:xfrm>
                      <a:off x="0" y="0"/>
                      <a:ext cx="1655323" cy="1062873"/>
                    </a:xfrm>
                    <a:prstGeom prst="rect">
                      <a:avLst/>
                    </a:prstGeom>
                  </pic:spPr>
                </pic:pic>
              </a:graphicData>
            </a:graphic>
          </wp:inline>
        </w:drawing>
      </w:r>
    </w:p>
    <w:p w14:paraId="6E79C393" w14:textId="4D395894" w:rsidR="00FD2C0D" w:rsidRPr="00C91BAC" w:rsidRDefault="00FD2C0D" w:rsidP="00FD2C0D">
      <w:pPr>
        <w:rPr>
          <w:rFonts w:ascii="Times New Roman" w:hAnsi="Times New Roman" w:cs="Times New Roman"/>
          <w:sz w:val="18"/>
          <w:szCs w:val="18"/>
        </w:rPr>
      </w:pPr>
      <w:r>
        <w:rPr>
          <w:rFonts w:ascii="Times New Roman" w:hAnsi="Times New Roman" w:cs="Times New Roman"/>
          <w:sz w:val="18"/>
          <w:szCs w:val="18"/>
        </w:rPr>
        <w:t xml:space="preserve">From the above scores and matrix heatmap, the model prediction has </w:t>
      </w:r>
      <w:proofErr w:type="gramStart"/>
      <w:r>
        <w:rPr>
          <w:rFonts w:ascii="Times New Roman" w:hAnsi="Times New Roman" w:cs="Times New Roman"/>
          <w:sz w:val="18"/>
          <w:szCs w:val="18"/>
        </w:rPr>
        <w:t>reached to</w:t>
      </w:r>
      <w:proofErr w:type="gramEnd"/>
      <w:r>
        <w:rPr>
          <w:rFonts w:ascii="Times New Roman" w:hAnsi="Times New Roman" w:cs="Times New Roman"/>
          <w:sz w:val="18"/>
          <w:szCs w:val="18"/>
        </w:rPr>
        <w:t xml:space="preserve"> it best state in early epochs compared to prior classification model</w:t>
      </w:r>
      <w:r w:rsidR="00C26779">
        <w:rPr>
          <w:rFonts w:ascii="Times New Roman" w:hAnsi="Times New Roman" w:cs="Times New Roman"/>
          <w:sz w:val="18"/>
          <w:szCs w:val="18"/>
        </w:rPr>
        <w:t>.</w:t>
      </w:r>
    </w:p>
    <w:p w14:paraId="5050C641" w14:textId="77777777" w:rsidR="00FD2C0D" w:rsidRPr="008F7334" w:rsidRDefault="00FD2C0D" w:rsidP="00FD2C0D">
      <w:pPr>
        <w:pStyle w:val="Heading2"/>
        <w:rPr>
          <w:rFonts w:ascii="Times New Roman" w:eastAsiaTheme="minorEastAsia" w:hAnsi="Times New Roman" w:cs="Times New Roman"/>
          <w:color w:val="auto"/>
          <w:sz w:val="18"/>
          <w:szCs w:val="18"/>
        </w:rPr>
      </w:pPr>
      <w:r w:rsidRPr="008F7334">
        <w:rPr>
          <w:rFonts w:ascii="Times New Roman" w:eastAsiaTheme="minorEastAsia" w:hAnsi="Times New Roman" w:cs="Times New Roman"/>
          <w:color w:val="auto"/>
          <w:sz w:val="18"/>
          <w:szCs w:val="18"/>
        </w:rPr>
        <w:t>Summary</w:t>
      </w:r>
    </w:p>
    <w:p w14:paraId="45D27C29" w14:textId="77777777" w:rsidR="00FD2C0D" w:rsidRPr="00A54A96" w:rsidRDefault="00FD2C0D" w:rsidP="00FD2C0D">
      <w:pPr>
        <w:rPr>
          <w:rFonts w:ascii="Times New Roman" w:hAnsi="Times New Roman" w:cs="Times New Roman"/>
          <w:sz w:val="18"/>
          <w:szCs w:val="18"/>
        </w:rPr>
      </w:pPr>
      <w:r w:rsidRPr="00A54A96">
        <w:rPr>
          <w:rFonts w:ascii="Times New Roman" w:hAnsi="Times New Roman" w:cs="Times New Roman"/>
          <w:sz w:val="18"/>
          <w:szCs w:val="18"/>
        </w:rPr>
        <w:t xml:space="preserve"> </w:t>
      </w:r>
      <w:r>
        <w:rPr>
          <w:rFonts w:ascii="Times New Roman" w:hAnsi="Times New Roman" w:cs="Times New Roman"/>
          <w:sz w:val="18"/>
          <w:szCs w:val="18"/>
        </w:rPr>
        <w:t>Our</w:t>
      </w:r>
      <w:r w:rsidRPr="00A54A96">
        <w:rPr>
          <w:rFonts w:ascii="Times New Roman" w:hAnsi="Times New Roman" w:cs="Times New Roman"/>
          <w:sz w:val="18"/>
          <w:szCs w:val="18"/>
        </w:rPr>
        <w:t xml:space="preserve"> supervised model has learned well about the training dataset, </w:t>
      </w:r>
      <w:r>
        <w:rPr>
          <w:rFonts w:ascii="Times New Roman" w:hAnsi="Times New Roman" w:cs="Times New Roman"/>
          <w:sz w:val="18"/>
          <w:szCs w:val="18"/>
        </w:rPr>
        <w:t xml:space="preserve">and the model quality is satisfactory, but the computation time is long. On the other hand, State-of-Art model have balanced with its quality and computation resources. However, our State-of-Art model fell into overfitting problem. Overall, our supervised model would be picked compared to the later model. </w:t>
      </w:r>
    </w:p>
    <w:p w14:paraId="36F214DA" w14:textId="5D0FC6FA" w:rsidR="00FD2C0D" w:rsidRDefault="00FD2C0D" w:rsidP="00FD2C0D">
      <w:pPr>
        <w:rPr>
          <w:rFonts w:ascii="Times New Roman" w:hAnsi="Times New Roman" w:cs="Times New Roman"/>
          <w:sz w:val="18"/>
          <w:szCs w:val="18"/>
        </w:rPr>
      </w:pPr>
      <w:r w:rsidRPr="00A54A96">
        <w:rPr>
          <w:rFonts w:ascii="Times New Roman" w:hAnsi="Times New Roman" w:cs="Times New Roman"/>
          <w:sz w:val="18"/>
          <w:szCs w:val="18"/>
        </w:rPr>
        <w:t xml:space="preserve">As of Unsupervised model, </w:t>
      </w:r>
      <w:r w:rsidR="007334E3">
        <w:rPr>
          <w:rFonts w:ascii="Times New Roman" w:hAnsi="Times New Roman" w:cs="Times New Roman"/>
          <w:sz w:val="18"/>
          <w:szCs w:val="18"/>
        </w:rPr>
        <w:t xml:space="preserve">we have lacked resources to train fully capable </w:t>
      </w:r>
      <w:r w:rsidR="00A600F1">
        <w:rPr>
          <w:rFonts w:ascii="Times New Roman" w:hAnsi="Times New Roman" w:cs="Times New Roman"/>
          <w:sz w:val="18"/>
          <w:szCs w:val="18"/>
        </w:rPr>
        <w:t xml:space="preserve">image generator model, </w:t>
      </w:r>
      <w:r w:rsidR="007555ED">
        <w:rPr>
          <w:rFonts w:ascii="Times New Roman" w:hAnsi="Times New Roman" w:cs="Times New Roman"/>
          <w:sz w:val="18"/>
          <w:szCs w:val="18"/>
        </w:rPr>
        <w:t xml:space="preserve">so it is required for </w:t>
      </w:r>
      <w:r w:rsidR="005A5A17">
        <w:rPr>
          <w:rFonts w:ascii="Times New Roman" w:hAnsi="Times New Roman" w:cs="Times New Roman"/>
          <w:sz w:val="18"/>
          <w:szCs w:val="18"/>
        </w:rPr>
        <w:t>larger resources to accomplish the goal</w:t>
      </w:r>
    </w:p>
    <w:p w14:paraId="682AC50B" w14:textId="4E6AE927" w:rsidR="005A5A17" w:rsidRDefault="005A5A17" w:rsidP="005A5A17">
      <w:pPr>
        <w:pStyle w:val="Heading3"/>
        <w:rPr>
          <w:rFonts w:ascii="Times New Roman" w:hAnsi="Times New Roman" w:cs="Times New Roman"/>
          <w:color w:val="2F5496" w:themeColor="accent1" w:themeShade="BF"/>
          <w:sz w:val="18"/>
          <w:szCs w:val="18"/>
        </w:rPr>
      </w:pPr>
      <w:r w:rsidRPr="005A5A17">
        <w:rPr>
          <w:rFonts w:ascii="Times New Roman" w:hAnsi="Times New Roman" w:cs="Times New Roman"/>
          <w:color w:val="2F5496" w:themeColor="accent1" w:themeShade="BF"/>
          <w:sz w:val="18"/>
          <w:szCs w:val="18"/>
        </w:rPr>
        <w:t>Contributions</w:t>
      </w:r>
      <w:r w:rsidR="005C1704">
        <w:rPr>
          <w:rFonts w:ascii="Times New Roman" w:hAnsi="Times New Roman" w:cs="Times New Roman"/>
          <w:color w:val="2F5496" w:themeColor="accent1" w:themeShade="BF"/>
          <w:sz w:val="18"/>
          <w:szCs w:val="18"/>
        </w:rPr>
        <w:t xml:space="preserve"> and</w:t>
      </w:r>
      <w:r w:rsidR="00580C51">
        <w:rPr>
          <w:rFonts w:ascii="Times New Roman" w:hAnsi="Times New Roman" w:cs="Times New Roman"/>
          <w:color w:val="2F5496" w:themeColor="accent1" w:themeShade="BF"/>
          <w:sz w:val="18"/>
          <w:szCs w:val="18"/>
        </w:rPr>
        <w:t xml:space="preserve"> C</w:t>
      </w:r>
      <w:r w:rsidR="00580C51" w:rsidRPr="00580C51">
        <w:rPr>
          <w:rFonts w:ascii="Times New Roman" w:hAnsi="Times New Roman" w:cs="Times New Roman"/>
          <w:color w:val="2F5496" w:themeColor="accent1" w:themeShade="BF"/>
          <w:sz w:val="18"/>
          <w:szCs w:val="18"/>
        </w:rPr>
        <w:t>redentials</w:t>
      </w:r>
    </w:p>
    <w:p w14:paraId="2F3C4E36" w14:textId="50B0252F" w:rsidR="005A5A17" w:rsidRDefault="00126E3A" w:rsidP="005A5A17">
      <w:pPr>
        <w:rPr>
          <w:rFonts w:ascii="Times New Roman" w:hAnsi="Times New Roman" w:cs="Times New Roman"/>
          <w:sz w:val="18"/>
          <w:szCs w:val="18"/>
        </w:rPr>
      </w:pPr>
      <w:r>
        <w:rPr>
          <w:rFonts w:ascii="Times New Roman" w:hAnsi="Times New Roman" w:cs="Times New Roman"/>
          <w:sz w:val="18"/>
          <w:szCs w:val="18"/>
        </w:rPr>
        <w:t xml:space="preserve">Aiju </w:t>
      </w:r>
      <w:proofErr w:type="spellStart"/>
      <w:r>
        <w:rPr>
          <w:rFonts w:ascii="Times New Roman" w:hAnsi="Times New Roman" w:cs="Times New Roman"/>
          <w:sz w:val="18"/>
          <w:szCs w:val="18"/>
        </w:rPr>
        <w:t>Kinoshtia</w:t>
      </w:r>
      <w:proofErr w:type="spellEnd"/>
      <w:r w:rsidR="00580C51">
        <w:rPr>
          <w:rFonts w:ascii="Times New Roman" w:hAnsi="Times New Roman" w:cs="Times New Roman"/>
          <w:sz w:val="18"/>
          <w:szCs w:val="18"/>
        </w:rPr>
        <w:t xml:space="preserve">: </w:t>
      </w:r>
      <w:r w:rsidR="00A15788">
        <w:rPr>
          <w:rFonts w:ascii="Times New Roman" w:hAnsi="Times New Roman" w:cs="Times New Roman"/>
          <w:sz w:val="18"/>
          <w:szCs w:val="18"/>
        </w:rPr>
        <w:t>Overall code management, technical document writing, and presentation preparation.</w:t>
      </w:r>
    </w:p>
    <w:p w14:paraId="27289CE8" w14:textId="29D9D837" w:rsidR="00126E3A" w:rsidRDefault="00126E3A" w:rsidP="005A5A17">
      <w:pPr>
        <w:rPr>
          <w:rFonts w:ascii="Times New Roman" w:hAnsi="Times New Roman" w:cs="Times New Roman"/>
          <w:sz w:val="18"/>
          <w:szCs w:val="18"/>
        </w:rPr>
      </w:pPr>
      <w:r>
        <w:rPr>
          <w:rFonts w:ascii="Times New Roman" w:hAnsi="Times New Roman" w:cs="Times New Roman"/>
          <w:sz w:val="18"/>
          <w:szCs w:val="18"/>
        </w:rPr>
        <w:t xml:space="preserve">Adrian </w:t>
      </w:r>
      <w:r w:rsidRPr="006B1833">
        <w:rPr>
          <w:rFonts w:ascii="Times New Roman" w:hAnsi="Times New Roman" w:cs="Times New Roman"/>
          <w:sz w:val="18"/>
          <w:szCs w:val="18"/>
        </w:rPr>
        <w:t>Posadas</w:t>
      </w:r>
      <w:r w:rsidR="00BB1082">
        <w:rPr>
          <w:rFonts w:ascii="Times New Roman" w:hAnsi="Times New Roman" w:cs="Times New Roman"/>
          <w:sz w:val="18"/>
          <w:szCs w:val="18"/>
        </w:rPr>
        <w:t xml:space="preserve">: Supervised </w:t>
      </w:r>
      <w:r w:rsidR="003D2DC7">
        <w:rPr>
          <w:rFonts w:ascii="Times New Roman" w:hAnsi="Times New Roman" w:cs="Times New Roman"/>
          <w:sz w:val="18"/>
          <w:szCs w:val="18"/>
        </w:rPr>
        <w:t xml:space="preserve">model and </w:t>
      </w:r>
      <w:r w:rsidR="004622E5">
        <w:rPr>
          <w:rFonts w:ascii="Times New Roman" w:hAnsi="Times New Roman" w:cs="Times New Roman"/>
          <w:sz w:val="18"/>
          <w:szCs w:val="18"/>
        </w:rPr>
        <w:t>InceptionV3 model development</w:t>
      </w:r>
      <w:r w:rsidR="00113C8A">
        <w:rPr>
          <w:rFonts w:ascii="Times New Roman" w:hAnsi="Times New Roman" w:cs="Times New Roman"/>
          <w:sz w:val="18"/>
          <w:szCs w:val="18"/>
        </w:rPr>
        <w:t xml:space="preserve">, and </w:t>
      </w:r>
      <w:r w:rsidR="00113C8A">
        <w:rPr>
          <w:rFonts w:ascii="Times New Roman" w:hAnsi="Times New Roman" w:cs="Times New Roman"/>
          <w:sz w:val="18"/>
          <w:szCs w:val="18"/>
        </w:rPr>
        <w:t>technical document writing</w:t>
      </w:r>
    </w:p>
    <w:p w14:paraId="54B96A8A" w14:textId="4BEE096E" w:rsidR="00126E3A" w:rsidRDefault="00126E3A" w:rsidP="005A5A17">
      <w:pPr>
        <w:rPr>
          <w:rFonts w:ascii="Times New Roman" w:hAnsi="Times New Roman" w:cs="Times New Roman"/>
          <w:sz w:val="18"/>
          <w:szCs w:val="18"/>
        </w:rPr>
      </w:pPr>
      <w:proofErr w:type="spellStart"/>
      <w:r w:rsidRPr="00C927A0">
        <w:rPr>
          <w:rFonts w:ascii="Times New Roman" w:hAnsi="Times New Roman" w:cs="Times New Roman"/>
          <w:sz w:val="18"/>
          <w:szCs w:val="18"/>
        </w:rPr>
        <w:t>Jestoni</w:t>
      </w:r>
      <w:proofErr w:type="spellEnd"/>
      <w:r w:rsidRPr="00C927A0">
        <w:rPr>
          <w:rFonts w:ascii="Times New Roman" w:hAnsi="Times New Roman" w:cs="Times New Roman"/>
          <w:sz w:val="18"/>
          <w:szCs w:val="18"/>
        </w:rPr>
        <w:t xml:space="preserve"> Vasquez</w:t>
      </w:r>
      <w:r w:rsidR="004622E5">
        <w:rPr>
          <w:rFonts w:ascii="Times New Roman" w:hAnsi="Times New Roman" w:cs="Times New Roman"/>
          <w:sz w:val="18"/>
          <w:szCs w:val="18"/>
        </w:rPr>
        <w:t>: Overall code management</w:t>
      </w:r>
      <w:r w:rsidR="001F26CF">
        <w:rPr>
          <w:rFonts w:ascii="Times New Roman" w:hAnsi="Times New Roman" w:cs="Times New Roman"/>
          <w:sz w:val="18"/>
          <w:szCs w:val="18"/>
        </w:rPr>
        <w:t xml:space="preserve">, </w:t>
      </w:r>
      <w:r w:rsidR="00A15788">
        <w:rPr>
          <w:rFonts w:ascii="Times New Roman" w:hAnsi="Times New Roman" w:cs="Times New Roman"/>
          <w:sz w:val="18"/>
          <w:szCs w:val="18"/>
        </w:rPr>
        <w:t>t</w:t>
      </w:r>
      <w:r w:rsidR="001F26CF">
        <w:rPr>
          <w:rFonts w:ascii="Times New Roman" w:hAnsi="Times New Roman" w:cs="Times New Roman"/>
          <w:sz w:val="18"/>
          <w:szCs w:val="18"/>
        </w:rPr>
        <w:t xml:space="preserve">echnical document writing, and </w:t>
      </w:r>
      <w:r w:rsidR="00A15788">
        <w:rPr>
          <w:rFonts w:ascii="Times New Roman" w:hAnsi="Times New Roman" w:cs="Times New Roman"/>
          <w:sz w:val="18"/>
          <w:szCs w:val="18"/>
        </w:rPr>
        <w:t>presentation preparation.</w:t>
      </w:r>
    </w:p>
    <w:p w14:paraId="40F55524" w14:textId="33A1C1FF" w:rsidR="00126E3A" w:rsidRPr="005A5A17" w:rsidRDefault="00126E3A" w:rsidP="005A5A17">
      <w:pPr>
        <w:rPr>
          <w:rFonts w:ascii="Times New Roman" w:hAnsi="Times New Roman" w:cs="Times New Roman"/>
          <w:sz w:val="18"/>
          <w:szCs w:val="18"/>
        </w:rPr>
      </w:pPr>
      <w:r w:rsidRPr="00C927A0">
        <w:rPr>
          <w:rFonts w:ascii="Times New Roman" w:hAnsi="Times New Roman" w:cs="Times New Roman"/>
          <w:sz w:val="18"/>
          <w:szCs w:val="18"/>
        </w:rPr>
        <w:t xml:space="preserve">Oscar </w:t>
      </w:r>
      <w:proofErr w:type="spellStart"/>
      <w:r w:rsidRPr="00C927A0">
        <w:rPr>
          <w:rFonts w:ascii="Times New Roman" w:hAnsi="Times New Roman" w:cs="Times New Roman"/>
          <w:sz w:val="18"/>
          <w:szCs w:val="18"/>
        </w:rPr>
        <w:t>Quispe</w:t>
      </w:r>
      <w:proofErr w:type="spellEnd"/>
      <w:r w:rsidRPr="00C927A0">
        <w:rPr>
          <w:rFonts w:ascii="Times New Roman" w:hAnsi="Times New Roman" w:cs="Times New Roman"/>
          <w:sz w:val="18"/>
          <w:szCs w:val="18"/>
        </w:rPr>
        <w:t xml:space="preserve"> </w:t>
      </w:r>
      <w:proofErr w:type="spellStart"/>
      <w:r w:rsidRPr="00C927A0">
        <w:rPr>
          <w:rFonts w:ascii="Times New Roman" w:hAnsi="Times New Roman" w:cs="Times New Roman"/>
          <w:sz w:val="18"/>
          <w:szCs w:val="18"/>
        </w:rPr>
        <w:t>Guanoluisa</w:t>
      </w:r>
      <w:proofErr w:type="spellEnd"/>
      <w:r>
        <w:rPr>
          <w:rFonts w:ascii="Times New Roman" w:hAnsi="Times New Roman" w:cs="Times New Roman"/>
          <w:sz w:val="18"/>
          <w:szCs w:val="18"/>
        </w:rPr>
        <w:t xml:space="preserve">: </w:t>
      </w:r>
      <w:r w:rsidR="001F26CF">
        <w:rPr>
          <w:rFonts w:ascii="Times New Roman" w:hAnsi="Times New Roman" w:cs="Times New Roman"/>
          <w:sz w:val="18"/>
          <w:szCs w:val="18"/>
        </w:rPr>
        <w:t>U</w:t>
      </w:r>
      <w:r w:rsidR="005C1704">
        <w:rPr>
          <w:rFonts w:ascii="Times New Roman" w:hAnsi="Times New Roman" w:cs="Times New Roman"/>
          <w:sz w:val="18"/>
          <w:szCs w:val="18"/>
        </w:rPr>
        <w:t>nsupervised model development</w:t>
      </w:r>
      <w:r w:rsidR="00113C8A">
        <w:rPr>
          <w:rFonts w:ascii="Times New Roman" w:hAnsi="Times New Roman" w:cs="Times New Roman"/>
          <w:sz w:val="18"/>
          <w:szCs w:val="18"/>
        </w:rPr>
        <w:t xml:space="preserve"> and </w:t>
      </w:r>
      <w:r w:rsidR="00113C8A">
        <w:rPr>
          <w:rFonts w:ascii="Times New Roman" w:hAnsi="Times New Roman" w:cs="Times New Roman"/>
          <w:sz w:val="18"/>
          <w:szCs w:val="18"/>
        </w:rPr>
        <w:t>technical document writing</w:t>
      </w:r>
      <w:r w:rsidR="00113C8A">
        <w:rPr>
          <w:rFonts w:ascii="Times New Roman" w:hAnsi="Times New Roman" w:cs="Times New Roman"/>
          <w:sz w:val="18"/>
          <w:szCs w:val="18"/>
        </w:rPr>
        <w:t>.</w:t>
      </w:r>
    </w:p>
    <w:sdt>
      <w:sdtPr>
        <w:id w:val="-1724897519"/>
        <w:docPartObj>
          <w:docPartGallery w:val="Bibliographies"/>
          <w:docPartUnique/>
        </w:docPartObj>
      </w:sdtPr>
      <w:sdtContent>
        <w:p w14:paraId="0043CA34" w14:textId="1E054E46" w:rsidR="00294BC5" w:rsidRPr="00294BC5" w:rsidRDefault="00294BC5" w:rsidP="00294BC5">
          <w:pPr>
            <w:rPr>
              <w:rFonts w:ascii="Times New Roman" w:eastAsiaTheme="majorEastAsia" w:hAnsi="Times New Roman" w:cs="Times New Roman"/>
              <w:color w:val="2F5496" w:themeColor="accent1" w:themeShade="BF"/>
              <w:sz w:val="18"/>
              <w:szCs w:val="18"/>
            </w:rPr>
          </w:pPr>
          <w:r w:rsidRPr="00294BC5">
            <w:rPr>
              <w:rFonts w:ascii="Times New Roman" w:eastAsiaTheme="majorEastAsia" w:hAnsi="Times New Roman" w:cs="Times New Roman"/>
              <w:color w:val="2F5496" w:themeColor="accent1" w:themeShade="BF"/>
              <w:sz w:val="18"/>
              <w:szCs w:val="18"/>
            </w:rPr>
            <w:t>References</w:t>
          </w:r>
        </w:p>
        <w:sdt>
          <w:sdtPr>
            <w:rPr>
              <w:rFonts w:ascii="Times New Roman" w:hAnsi="Times New Roman" w:cs="Times New Roman"/>
              <w:sz w:val="18"/>
              <w:szCs w:val="18"/>
            </w:rPr>
            <w:id w:val="-1640960104"/>
            <w:bibliography/>
          </w:sdtPr>
          <w:sdtEndPr>
            <w:rPr>
              <w:rFonts w:asciiTheme="minorHAnsi" w:hAnsiTheme="minorHAnsi" w:cstheme="minorBidi"/>
              <w:sz w:val="22"/>
              <w:szCs w:val="22"/>
            </w:rPr>
          </w:sdtEndPr>
          <w:sdtContent>
            <w:p w14:paraId="2FBE05FC" w14:textId="77777777" w:rsidR="00294BC5" w:rsidRPr="00294BC5" w:rsidRDefault="00294BC5" w:rsidP="00294BC5">
              <w:pPr>
                <w:rPr>
                  <w:rFonts w:ascii="Times New Roman" w:hAnsi="Times New Roman" w:cs="Times New Roman"/>
                  <w:sz w:val="18"/>
                  <w:szCs w:val="18"/>
                </w:rPr>
              </w:pPr>
              <w:r w:rsidRPr="00294BC5">
                <w:rPr>
                  <w:rFonts w:ascii="Times New Roman" w:hAnsi="Times New Roman" w:cs="Times New Roman"/>
                  <w:sz w:val="18"/>
                  <w:szCs w:val="18"/>
                </w:rPr>
                <w:fldChar w:fldCharType="begin"/>
              </w:r>
              <w:r w:rsidRPr="00294BC5">
                <w:rPr>
                  <w:rFonts w:ascii="Times New Roman" w:hAnsi="Times New Roman" w:cs="Times New Roman"/>
                  <w:sz w:val="18"/>
                  <w:szCs w:val="18"/>
                </w:rPr>
                <w:instrText xml:space="preserve"> BIBLIOGRAPHY </w:instrText>
              </w:r>
              <w:r w:rsidRPr="00294BC5">
                <w:rPr>
                  <w:rFonts w:ascii="Times New Roman" w:hAnsi="Times New Roman" w:cs="Times New Roman"/>
                  <w:sz w:val="18"/>
                  <w:szCs w:val="18"/>
                </w:rPr>
                <w:fldChar w:fldCharType="separate"/>
              </w:r>
              <w:r w:rsidRPr="00294BC5">
                <w:rPr>
                  <w:rFonts w:ascii="Times New Roman" w:hAnsi="Times New Roman" w:cs="Times New Roman"/>
                  <w:sz w:val="18"/>
                  <w:szCs w:val="18"/>
                </w:rPr>
                <w:t>Balico, D. S. (2023, February 9). Dog Emotion - Dog Emotion Image Classification. Retrieved from kaggle: https://www.kaggle.com/datasets/danielshanbalico/dog-emotion</w:t>
              </w:r>
            </w:p>
            <w:p w14:paraId="27F8731C" w14:textId="77777777" w:rsidR="00294BC5" w:rsidRPr="00294BC5" w:rsidRDefault="00294BC5" w:rsidP="00294BC5">
              <w:pPr>
                <w:rPr>
                  <w:rFonts w:ascii="Times New Roman" w:hAnsi="Times New Roman" w:cs="Times New Roman"/>
                  <w:sz w:val="18"/>
                  <w:szCs w:val="18"/>
                </w:rPr>
              </w:pPr>
              <w:r w:rsidRPr="00294BC5">
                <w:rPr>
                  <w:rFonts w:ascii="Times New Roman" w:hAnsi="Times New Roman" w:cs="Times New Roman"/>
                  <w:sz w:val="18"/>
                  <w:szCs w:val="18"/>
                </w:rPr>
                <w:t>Kurama, V. (2021, April 9). A Review of Popular Deep Learning Architectures: ResNet, InceptionV3, and SqueezeNet. Retrieved from Paperspace: https://blog.paperspace.com/popular-deep-learning-architectures-resnet-inceptionv3-squeezenet/</w:t>
              </w:r>
            </w:p>
            <w:p w14:paraId="2446F5BD" w14:textId="5959DB9D" w:rsidR="007600E2" w:rsidRPr="00126E3A" w:rsidRDefault="00294BC5" w:rsidP="007600E2">
              <w:r w:rsidRPr="00294BC5">
                <w:rPr>
                  <w:rFonts w:ascii="Times New Roman" w:hAnsi="Times New Roman" w:cs="Times New Roman"/>
                  <w:sz w:val="18"/>
                  <w:szCs w:val="18"/>
                </w:rPr>
                <w:fldChar w:fldCharType="end"/>
              </w:r>
            </w:p>
          </w:sdtContent>
        </w:sdt>
      </w:sdtContent>
    </w:sdt>
    <w:sectPr w:rsidR="007600E2" w:rsidRPr="00126E3A" w:rsidSect="00A54A96">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1FD6" w14:textId="77777777" w:rsidR="000D6E32" w:rsidRDefault="000D6E32" w:rsidP="009228D6">
      <w:pPr>
        <w:spacing w:after="0" w:line="240" w:lineRule="auto"/>
      </w:pPr>
      <w:r>
        <w:separator/>
      </w:r>
    </w:p>
  </w:endnote>
  <w:endnote w:type="continuationSeparator" w:id="0">
    <w:p w14:paraId="6F51F1B6" w14:textId="77777777" w:rsidR="000D6E32" w:rsidRDefault="000D6E32" w:rsidP="009228D6">
      <w:pPr>
        <w:spacing w:after="0" w:line="240" w:lineRule="auto"/>
      </w:pPr>
      <w:r>
        <w:continuationSeparator/>
      </w:r>
    </w:p>
  </w:endnote>
  <w:endnote w:type="continuationNotice" w:id="1">
    <w:p w14:paraId="2941F873" w14:textId="77777777" w:rsidR="000D6E32" w:rsidRDefault="000D6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D1DC" w14:textId="77777777" w:rsidR="000D6E32" w:rsidRDefault="000D6E32" w:rsidP="009228D6">
      <w:pPr>
        <w:spacing w:after="0" w:line="240" w:lineRule="auto"/>
      </w:pPr>
      <w:r>
        <w:separator/>
      </w:r>
    </w:p>
  </w:footnote>
  <w:footnote w:type="continuationSeparator" w:id="0">
    <w:p w14:paraId="37E9EA3B" w14:textId="77777777" w:rsidR="000D6E32" w:rsidRDefault="000D6E32" w:rsidP="009228D6">
      <w:pPr>
        <w:spacing w:after="0" w:line="240" w:lineRule="auto"/>
      </w:pPr>
      <w:r>
        <w:continuationSeparator/>
      </w:r>
    </w:p>
  </w:footnote>
  <w:footnote w:type="continuationNotice" w:id="1">
    <w:p w14:paraId="59C3096D" w14:textId="77777777" w:rsidR="000D6E32" w:rsidRDefault="000D6E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E7F"/>
    <w:multiLevelType w:val="hybridMultilevel"/>
    <w:tmpl w:val="C2609668"/>
    <w:lvl w:ilvl="0" w:tplc="C0225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840C6"/>
    <w:multiLevelType w:val="hybridMultilevel"/>
    <w:tmpl w:val="97C02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95925"/>
    <w:multiLevelType w:val="hybridMultilevel"/>
    <w:tmpl w:val="2A9E5B62"/>
    <w:lvl w:ilvl="0" w:tplc="36A24D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2629F"/>
    <w:multiLevelType w:val="hybridMultilevel"/>
    <w:tmpl w:val="85B043EC"/>
    <w:lvl w:ilvl="0" w:tplc="31586328">
      <w:start w:val="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1B06F"/>
    <w:multiLevelType w:val="hybridMultilevel"/>
    <w:tmpl w:val="F6E434FA"/>
    <w:lvl w:ilvl="0" w:tplc="D41CEDB2">
      <w:start w:val="1"/>
      <w:numFmt w:val="bullet"/>
      <w:lvlText w:val=""/>
      <w:lvlJc w:val="left"/>
      <w:pPr>
        <w:ind w:left="720" w:hanging="360"/>
      </w:pPr>
      <w:rPr>
        <w:rFonts w:ascii="Symbol" w:hAnsi="Symbol" w:hint="default"/>
      </w:rPr>
    </w:lvl>
    <w:lvl w:ilvl="1" w:tplc="79B4764C">
      <w:start w:val="1"/>
      <w:numFmt w:val="bullet"/>
      <w:lvlText w:val="o"/>
      <w:lvlJc w:val="left"/>
      <w:pPr>
        <w:ind w:left="1440" w:hanging="360"/>
      </w:pPr>
      <w:rPr>
        <w:rFonts w:ascii="Courier New" w:hAnsi="Courier New" w:hint="default"/>
      </w:rPr>
    </w:lvl>
    <w:lvl w:ilvl="2" w:tplc="C2C44AF2">
      <w:start w:val="1"/>
      <w:numFmt w:val="bullet"/>
      <w:lvlText w:val=""/>
      <w:lvlJc w:val="left"/>
      <w:pPr>
        <w:ind w:left="2160" w:hanging="360"/>
      </w:pPr>
      <w:rPr>
        <w:rFonts w:ascii="Wingdings" w:hAnsi="Wingdings" w:hint="default"/>
      </w:rPr>
    </w:lvl>
    <w:lvl w:ilvl="3" w:tplc="A96E6D38">
      <w:start w:val="1"/>
      <w:numFmt w:val="bullet"/>
      <w:lvlText w:val=""/>
      <w:lvlJc w:val="left"/>
      <w:pPr>
        <w:ind w:left="2880" w:hanging="360"/>
      </w:pPr>
      <w:rPr>
        <w:rFonts w:ascii="Symbol" w:hAnsi="Symbol" w:hint="default"/>
      </w:rPr>
    </w:lvl>
    <w:lvl w:ilvl="4" w:tplc="796A5B48">
      <w:start w:val="1"/>
      <w:numFmt w:val="bullet"/>
      <w:lvlText w:val="o"/>
      <w:lvlJc w:val="left"/>
      <w:pPr>
        <w:ind w:left="3600" w:hanging="360"/>
      </w:pPr>
      <w:rPr>
        <w:rFonts w:ascii="Courier New" w:hAnsi="Courier New" w:hint="default"/>
      </w:rPr>
    </w:lvl>
    <w:lvl w:ilvl="5" w:tplc="46FEDBC6">
      <w:start w:val="1"/>
      <w:numFmt w:val="bullet"/>
      <w:lvlText w:val=""/>
      <w:lvlJc w:val="left"/>
      <w:pPr>
        <w:ind w:left="4320" w:hanging="360"/>
      </w:pPr>
      <w:rPr>
        <w:rFonts w:ascii="Wingdings" w:hAnsi="Wingdings" w:hint="default"/>
      </w:rPr>
    </w:lvl>
    <w:lvl w:ilvl="6" w:tplc="C57CBD78">
      <w:start w:val="1"/>
      <w:numFmt w:val="bullet"/>
      <w:lvlText w:val=""/>
      <w:lvlJc w:val="left"/>
      <w:pPr>
        <w:ind w:left="5040" w:hanging="360"/>
      </w:pPr>
      <w:rPr>
        <w:rFonts w:ascii="Symbol" w:hAnsi="Symbol" w:hint="default"/>
      </w:rPr>
    </w:lvl>
    <w:lvl w:ilvl="7" w:tplc="173CDDB4">
      <w:start w:val="1"/>
      <w:numFmt w:val="bullet"/>
      <w:lvlText w:val="o"/>
      <w:lvlJc w:val="left"/>
      <w:pPr>
        <w:ind w:left="5760" w:hanging="360"/>
      </w:pPr>
      <w:rPr>
        <w:rFonts w:ascii="Courier New" w:hAnsi="Courier New" w:hint="default"/>
      </w:rPr>
    </w:lvl>
    <w:lvl w:ilvl="8" w:tplc="D6A404BC">
      <w:start w:val="1"/>
      <w:numFmt w:val="bullet"/>
      <w:lvlText w:val=""/>
      <w:lvlJc w:val="left"/>
      <w:pPr>
        <w:ind w:left="6480" w:hanging="360"/>
      </w:pPr>
      <w:rPr>
        <w:rFonts w:ascii="Wingdings" w:hAnsi="Wingdings" w:hint="default"/>
      </w:rPr>
    </w:lvl>
  </w:abstractNum>
  <w:abstractNum w:abstractNumId="5" w15:restartNumberingAfterBreak="0">
    <w:nsid w:val="61AF2F29"/>
    <w:multiLevelType w:val="hybridMultilevel"/>
    <w:tmpl w:val="86EC8F88"/>
    <w:lvl w:ilvl="0" w:tplc="7A8607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54B89"/>
    <w:multiLevelType w:val="hybridMultilevel"/>
    <w:tmpl w:val="55FC177C"/>
    <w:lvl w:ilvl="0" w:tplc="D76AB6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900083">
    <w:abstractNumId w:val="4"/>
  </w:num>
  <w:num w:numId="2" w16cid:durableId="983974090">
    <w:abstractNumId w:val="5"/>
  </w:num>
  <w:num w:numId="3" w16cid:durableId="1186556159">
    <w:abstractNumId w:val="1"/>
  </w:num>
  <w:num w:numId="4" w16cid:durableId="1415782868">
    <w:abstractNumId w:val="6"/>
  </w:num>
  <w:num w:numId="5" w16cid:durableId="301621416">
    <w:abstractNumId w:val="0"/>
  </w:num>
  <w:num w:numId="6" w16cid:durableId="753280309">
    <w:abstractNumId w:val="2"/>
  </w:num>
  <w:num w:numId="7" w16cid:durableId="193608836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ju Kinoshita">
    <w15:presenceInfo w15:providerId="AD" w15:userId="S::akinoshi@my.centennialcollege.ca::bc395595-7373-470a-9969-1e3239bf5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bQwMjc0MDIyMTdU0lEKTi0uzszPAykwqQUAIYGKqSwAAAA="/>
  </w:docVars>
  <w:rsids>
    <w:rsidRoot w:val="00CB7B7B"/>
    <w:rsid w:val="00001E14"/>
    <w:rsid w:val="000029F3"/>
    <w:rsid w:val="00016C3F"/>
    <w:rsid w:val="000249F6"/>
    <w:rsid w:val="00027F14"/>
    <w:rsid w:val="0003751D"/>
    <w:rsid w:val="00037810"/>
    <w:rsid w:val="00046566"/>
    <w:rsid w:val="00053419"/>
    <w:rsid w:val="00054819"/>
    <w:rsid w:val="000608DB"/>
    <w:rsid w:val="00062DB4"/>
    <w:rsid w:val="0006488F"/>
    <w:rsid w:val="00073C1F"/>
    <w:rsid w:val="00076BCC"/>
    <w:rsid w:val="000850EA"/>
    <w:rsid w:val="00085DA3"/>
    <w:rsid w:val="00086573"/>
    <w:rsid w:val="00086646"/>
    <w:rsid w:val="0008730A"/>
    <w:rsid w:val="000876D0"/>
    <w:rsid w:val="000903CD"/>
    <w:rsid w:val="0009676B"/>
    <w:rsid w:val="000968AD"/>
    <w:rsid w:val="00096E9A"/>
    <w:rsid w:val="000A150C"/>
    <w:rsid w:val="000A7A95"/>
    <w:rsid w:val="000B31B2"/>
    <w:rsid w:val="000B44D2"/>
    <w:rsid w:val="000C51FB"/>
    <w:rsid w:val="000D0493"/>
    <w:rsid w:val="000D22CB"/>
    <w:rsid w:val="000D23BD"/>
    <w:rsid w:val="000D3143"/>
    <w:rsid w:val="000D3158"/>
    <w:rsid w:val="000D31C6"/>
    <w:rsid w:val="000D68B4"/>
    <w:rsid w:val="000D6DE9"/>
    <w:rsid w:val="000D6E32"/>
    <w:rsid w:val="000E19FD"/>
    <w:rsid w:val="000E1DA2"/>
    <w:rsid w:val="000E479D"/>
    <w:rsid w:val="000E7F6D"/>
    <w:rsid w:val="000F25B4"/>
    <w:rsid w:val="000F2BA5"/>
    <w:rsid w:val="000F2C45"/>
    <w:rsid w:val="000F4470"/>
    <w:rsid w:val="00102A38"/>
    <w:rsid w:val="00111728"/>
    <w:rsid w:val="00113C8A"/>
    <w:rsid w:val="001147F8"/>
    <w:rsid w:val="00123328"/>
    <w:rsid w:val="00124EE2"/>
    <w:rsid w:val="00126E3A"/>
    <w:rsid w:val="00144E1C"/>
    <w:rsid w:val="00147678"/>
    <w:rsid w:val="00153481"/>
    <w:rsid w:val="00153C1F"/>
    <w:rsid w:val="001551EF"/>
    <w:rsid w:val="0015770E"/>
    <w:rsid w:val="00170E62"/>
    <w:rsid w:val="00172906"/>
    <w:rsid w:val="00173F40"/>
    <w:rsid w:val="00183164"/>
    <w:rsid w:val="001925C5"/>
    <w:rsid w:val="001A60C7"/>
    <w:rsid w:val="001A763B"/>
    <w:rsid w:val="001B5FE1"/>
    <w:rsid w:val="001B7E34"/>
    <w:rsid w:val="001C3526"/>
    <w:rsid w:val="001C46F4"/>
    <w:rsid w:val="001C52AE"/>
    <w:rsid w:val="001C7471"/>
    <w:rsid w:val="001C7989"/>
    <w:rsid w:val="001D2671"/>
    <w:rsid w:val="001E01BC"/>
    <w:rsid w:val="001E3AE9"/>
    <w:rsid w:val="001E4606"/>
    <w:rsid w:val="001E4A9B"/>
    <w:rsid w:val="001E5551"/>
    <w:rsid w:val="001F26CF"/>
    <w:rsid w:val="001F3E08"/>
    <w:rsid w:val="001F4E58"/>
    <w:rsid w:val="001F55FD"/>
    <w:rsid w:val="002006AD"/>
    <w:rsid w:val="0020095C"/>
    <w:rsid w:val="00203B32"/>
    <w:rsid w:val="00210740"/>
    <w:rsid w:val="002115E9"/>
    <w:rsid w:val="00213908"/>
    <w:rsid w:val="00213AA1"/>
    <w:rsid w:val="0021455F"/>
    <w:rsid w:val="002147BF"/>
    <w:rsid w:val="00217A41"/>
    <w:rsid w:val="00232821"/>
    <w:rsid w:val="00233022"/>
    <w:rsid w:val="00235141"/>
    <w:rsid w:val="00246395"/>
    <w:rsid w:val="00251E01"/>
    <w:rsid w:val="0025736B"/>
    <w:rsid w:val="0026033B"/>
    <w:rsid w:val="00261111"/>
    <w:rsid w:val="00273ECC"/>
    <w:rsid w:val="0027470E"/>
    <w:rsid w:val="00274B34"/>
    <w:rsid w:val="002816B9"/>
    <w:rsid w:val="00281AC5"/>
    <w:rsid w:val="00282442"/>
    <w:rsid w:val="002853B2"/>
    <w:rsid w:val="00286265"/>
    <w:rsid w:val="00291EE6"/>
    <w:rsid w:val="00294BC5"/>
    <w:rsid w:val="00297BCF"/>
    <w:rsid w:val="002B0EB9"/>
    <w:rsid w:val="002B189A"/>
    <w:rsid w:val="002B3210"/>
    <w:rsid w:val="002B3DFC"/>
    <w:rsid w:val="002B44DE"/>
    <w:rsid w:val="002B593D"/>
    <w:rsid w:val="002C273D"/>
    <w:rsid w:val="002C4632"/>
    <w:rsid w:val="002C6EF9"/>
    <w:rsid w:val="002D1393"/>
    <w:rsid w:val="002D216E"/>
    <w:rsid w:val="002D2559"/>
    <w:rsid w:val="002D4B2D"/>
    <w:rsid w:val="002D7EC1"/>
    <w:rsid w:val="002E0DD2"/>
    <w:rsid w:val="002E5133"/>
    <w:rsid w:val="00301015"/>
    <w:rsid w:val="00315837"/>
    <w:rsid w:val="00315EF1"/>
    <w:rsid w:val="00316626"/>
    <w:rsid w:val="0031703E"/>
    <w:rsid w:val="00325441"/>
    <w:rsid w:val="003276D0"/>
    <w:rsid w:val="0033037D"/>
    <w:rsid w:val="0033412B"/>
    <w:rsid w:val="00334AC4"/>
    <w:rsid w:val="00343A71"/>
    <w:rsid w:val="003544C8"/>
    <w:rsid w:val="0036023A"/>
    <w:rsid w:val="00361BEF"/>
    <w:rsid w:val="00365D0E"/>
    <w:rsid w:val="003725BC"/>
    <w:rsid w:val="00377EE4"/>
    <w:rsid w:val="00383569"/>
    <w:rsid w:val="00385961"/>
    <w:rsid w:val="00387189"/>
    <w:rsid w:val="00390036"/>
    <w:rsid w:val="00391B9F"/>
    <w:rsid w:val="003934E5"/>
    <w:rsid w:val="0039603D"/>
    <w:rsid w:val="003966A9"/>
    <w:rsid w:val="00396911"/>
    <w:rsid w:val="00396B8F"/>
    <w:rsid w:val="003A0C20"/>
    <w:rsid w:val="003B42C3"/>
    <w:rsid w:val="003B7FF8"/>
    <w:rsid w:val="003C2277"/>
    <w:rsid w:val="003C5E5F"/>
    <w:rsid w:val="003D19CE"/>
    <w:rsid w:val="003D2DC7"/>
    <w:rsid w:val="003D75AF"/>
    <w:rsid w:val="003E303D"/>
    <w:rsid w:val="003E6F55"/>
    <w:rsid w:val="003F1D62"/>
    <w:rsid w:val="003F4E5D"/>
    <w:rsid w:val="00411ACE"/>
    <w:rsid w:val="00411DC8"/>
    <w:rsid w:val="0041251F"/>
    <w:rsid w:val="0042278C"/>
    <w:rsid w:val="00422BF5"/>
    <w:rsid w:val="00422E13"/>
    <w:rsid w:val="00423916"/>
    <w:rsid w:val="00426BC2"/>
    <w:rsid w:val="0042701C"/>
    <w:rsid w:val="00432CEF"/>
    <w:rsid w:val="004334FE"/>
    <w:rsid w:val="0043586E"/>
    <w:rsid w:val="00444F2D"/>
    <w:rsid w:val="00447FED"/>
    <w:rsid w:val="0045737A"/>
    <w:rsid w:val="004602DE"/>
    <w:rsid w:val="004622E5"/>
    <w:rsid w:val="004635B9"/>
    <w:rsid w:val="00477DA5"/>
    <w:rsid w:val="004841BA"/>
    <w:rsid w:val="00484ED4"/>
    <w:rsid w:val="0049312C"/>
    <w:rsid w:val="004966C4"/>
    <w:rsid w:val="004966F5"/>
    <w:rsid w:val="004A00D8"/>
    <w:rsid w:val="004A3C7D"/>
    <w:rsid w:val="004A508C"/>
    <w:rsid w:val="004B1391"/>
    <w:rsid w:val="004B55A5"/>
    <w:rsid w:val="004C1959"/>
    <w:rsid w:val="004C3C48"/>
    <w:rsid w:val="004C402A"/>
    <w:rsid w:val="004C7278"/>
    <w:rsid w:val="004E132E"/>
    <w:rsid w:val="004E20FB"/>
    <w:rsid w:val="004E36B0"/>
    <w:rsid w:val="004E49A4"/>
    <w:rsid w:val="004E559C"/>
    <w:rsid w:val="004F0C61"/>
    <w:rsid w:val="005005A2"/>
    <w:rsid w:val="00500878"/>
    <w:rsid w:val="00510F4A"/>
    <w:rsid w:val="00521D42"/>
    <w:rsid w:val="005234F9"/>
    <w:rsid w:val="005270B6"/>
    <w:rsid w:val="005277F6"/>
    <w:rsid w:val="00532FEB"/>
    <w:rsid w:val="00534443"/>
    <w:rsid w:val="00535401"/>
    <w:rsid w:val="00541585"/>
    <w:rsid w:val="00544409"/>
    <w:rsid w:val="005459A0"/>
    <w:rsid w:val="00546834"/>
    <w:rsid w:val="00546A5A"/>
    <w:rsid w:val="0055516B"/>
    <w:rsid w:val="00565DC3"/>
    <w:rsid w:val="00566569"/>
    <w:rsid w:val="00566A35"/>
    <w:rsid w:val="005671C7"/>
    <w:rsid w:val="00577F68"/>
    <w:rsid w:val="00580C51"/>
    <w:rsid w:val="0058153F"/>
    <w:rsid w:val="00582CD8"/>
    <w:rsid w:val="005850A9"/>
    <w:rsid w:val="005924C4"/>
    <w:rsid w:val="005971A9"/>
    <w:rsid w:val="0059723A"/>
    <w:rsid w:val="0059782C"/>
    <w:rsid w:val="005A12BD"/>
    <w:rsid w:val="005A4408"/>
    <w:rsid w:val="005A56FD"/>
    <w:rsid w:val="005A5A17"/>
    <w:rsid w:val="005A5D7D"/>
    <w:rsid w:val="005B25A7"/>
    <w:rsid w:val="005B6543"/>
    <w:rsid w:val="005B69CF"/>
    <w:rsid w:val="005C1704"/>
    <w:rsid w:val="005C5708"/>
    <w:rsid w:val="005D002F"/>
    <w:rsid w:val="005D6968"/>
    <w:rsid w:val="005F12A1"/>
    <w:rsid w:val="005F1AE6"/>
    <w:rsid w:val="006055B7"/>
    <w:rsid w:val="00605B24"/>
    <w:rsid w:val="0060774E"/>
    <w:rsid w:val="00610C44"/>
    <w:rsid w:val="006120D1"/>
    <w:rsid w:val="00613533"/>
    <w:rsid w:val="00615DC4"/>
    <w:rsid w:val="006170C3"/>
    <w:rsid w:val="0062519E"/>
    <w:rsid w:val="0062777D"/>
    <w:rsid w:val="0063492A"/>
    <w:rsid w:val="0063607D"/>
    <w:rsid w:val="00642AEA"/>
    <w:rsid w:val="006519AB"/>
    <w:rsid w:val="00652593"/>
    <w:rsid w:val="00655811"/>
    <w:rsid w:val="0066087A"/>
    <w:rsid w:val="00667C9F"/>
    <w:rsid w:val="00671191"/>
    <w:rsid w:val="0067386F"/>
    <w:rsid w:val="0067548B"/>
    <w:rsid w:val="0067733D"/>
    <w:rsid w:val="0068018A"/>
    <w:rsid w:val="006812E9"/>
    <w:rsid w:val="0068450F"/>
    <w:rsid w:val="00694ED7"/>
    <w:rsid w:val="00697292"/>
    <w:rsid w:val="006973FF"/>
    <w:rsid w:val="0069753E"/>
    <w:rsid w:val="006A3577"/>
    <w:rsid w:val="006A5F7C"/>
    <w:rsid w:val="006A6035"/>
    <w:rsid w:val="006A6496"/>
    <w:rsid w:val="006A6535"/>
    <w:rsid w:val="006B1833"/>
    <w:rsid w:val="006B40DF"/>
    <w:rsid w:val="006C4C67"/>
    <w:rsid w:val="006D0D50"/>
    <w:rsid w:val="006D4432"/>
    <w:rsid w:val="006D64DD"/>
    <w:rsid w:val="006E3C88"/>
    <w:rsid w:val="006E40E2"/>
    <w:rsid w:val="006E778B"/>
    <w:rsid w:val="006E7BE4"/>
    <w:rsid w:val="006F3289"/>
    <w:rsid w:val="006F5075"/>
    <w:rsid w:val="007005D0"/>
    <w:rsid w:val="00701755"/>
    <w:rsid w:val="00702931"/>
    <w:rsid w:val="00704A9E"/>
    <w:rsid w:val="007063A0"/>
    <w:rsid w:val="007100A7"/>
    <w:rsid w:val="00714CDC"/>
    <w:rsid w:val="00715504"/>
    <w:rsid w:val="00716DC2"/>
    <w:rsid w:val="007213F8"/>
    <w:rsid w:val="0072176B"/>
    <w:rsid w:val="007233BA"/>
    <w:rsid w:val="0072403C"/>
    <w:rsid w:val="007266FA"/>
    <w:rsid w:val="00726B37"/>
    <w:rsid w:val="00732B8E"/>
    <w:rsid w:val="00732D39"/>
    <w:rsid w:val="007334E3"/>
    <w:rsid w:val="007349B7"/>
    <w:rsid w:val="007404AD"/>
    <w:rsid w:val="007436A1"/>
    <w:rsid w:val="00743C8B"/>
    <w:rsid w:val="00744384"/>
    <w:rsid w:val="007450D2"/>
    <w:rsid w:val="00750AB4"/>
    <w:rsid w:val="00750F9B"/>
    <w:rsid w:val="00752535"/>
    <w:rsid w:val="007555ED"/>
    <w:rsid w:val="007559A7"/>
    <w:rsid w:val="007600E2"/>
    <w:rsid w:val="00761E01"/>
    <w:rsid w:val="007627EE"/>
    <w:rsid w:val="00772093"/>
    <w:rsid w:val="0077258E"/>
    <w:rsid w:val="007771F2"/>
    <w:rsid w:val="00777C9F"/>
    <w:rsid w:val="0078410C"/>
    <w:rsid w:val="007A0601"/>
    <w:rsid w:val="007A2DE5"/>
    <w:rsid w:val="007A4F40"/>
    <w:rsid w:val="007A5F37"/>
    <w:rsid w:val="007A68AE"/>
    <w:rsid w:val="007B072A"/>
    <w:rsid w:val="007B10AE"/>
    <w:rsid w:val="007B3EFA"/>
    <w:rsid w:val="007C04A9"/>
    <w:rsid w:val="007C3983"/>
    <w:rsid w:val="007D2937"/>
    <w:rsid w:val="007D3DD7"/>
    <w:rsid w:val="007D408A"/>
    <w:rsid w:val="007D63DB"/>
    <w:rsid w:val="007F14E1"/>
    <w:rsid w:val="007F7562"/>
    <w:rsid w:val="00802B87"/>
    <w:rsid w:val="008115D3"/>
    <w:rsid w:val="008115DF"/>
    <w:rsid w:val="00811C3A"/>
    <w:rsid w:val="008146EF"/>
    <w:rsid w:val="00816D96"/>
    <w:rsid w:val="00817399"/>
    <w:rsid w:val="00821A48"/>
    <w:rsid w:val="0082212F"/>
    <w:rsid w:val="008300D8"/>
    <w:rsid w:val="00832F95"/>
    <w:rsid w:val="00841214"/>
    <w:rsid w:val="00845588"/>
    <w:rsid w:val="00847ED2"/>
    <w:rsid w:val="00860B5A"/>
    <w:rsid w:val="00866A54"/>
    <w:rsid w:val="00867C87"/>
    <w:rsid w:val="00870F99"/>
    <w:rsid w:val="00872D47"/>
    <w:rsid w:val="00876666"/>
    <w:rsid w:val="00884913"/>
    <w:rsid w:val="0089618D"/>
    <w:rsid w:val="008A2074"/>
    <w:rsid w:val="008A5E16"/>
    <w:rsid w:val="008A6129"/>
    <w:rsid w:val="008B25CE"/>
    <w:rsid w:val="008B36BC"/>
    <w:rsid w:val="008C6566"/>
    <w:rsid w:val="008C6E38"/>
    <w:rsid w:val="008D1AB4"/>
    <w:rsid w:val="008D29ED"/>
    <w:rsid w:val="008D5421"/>
    <w:rsid w:val="008D600A"/>
    <w:rsid w:val="008D76CC"/>
    <w:rsid w:val="008E09C9"/>
    <w:rsid w:val="008E0DFD"/>
    <w:rsid w:val="008E43D4"/>
    <w:rsid w:val="008E47A9"/>
    <w:rsid w:val="008F0454"/>
    <w:rsid w:val="00905F69"/>
    <w:rsid w:val="0091078B"/>
    <w:rsid w:val="00920329"/>
    <w:rsid w:val="009228D6"/>
    <w:rsid w:val="00925B8C"/>
    <w:rsid w:val="00927387"/>
    <w:rsid w:val="00930279"/>
    <w:rsid w:val="00931DDE"/>
    <w:rsid w:val="0093556D"/>
    <w:rsid w:val="0093794C"/>
    <w:rsid w:val="00943033"/>
    <w:rsid w:val="00952469"/>
    <w:rsid w:val="00955F6B"/>
    <w:rsid w:val="00962F7F"/>
    <w:rsid w:val="009726A0"/>
    <w:rsid w:val="00972D68"/>
    <w:rsid w:val="00974216"/>
    <w:rsid w:val="009802B4"/>
    <w:rsid w:val="00981BCA"/>
    <w:rsid w:val="00984DAF"/>
    <w:rsid w:val="0099186D"/>
    <w:rsid w:val="00991EA4"/>
    <w:rsid w:val="00994B3F"/>
    <w:rsid w:val="009A0D04"/>
    <w:rsid w:val="009A50D6"/>
    <w:rsid w:val="009A78A2"/>
    <w:rsid w:val="009B05AD"/>
    <w:rsid w:val="009B71AE"/>
    <w:rsid w:val="009C281E"/>
    <w:rsid w:val="009C5E6C"/>
    <w:rsid w:val="009D1949"/>
    <w:rsid w:val="009D4E44"/>
    <w:rsid w:val="009E198C"/>
    <w:rsid w:val="009E41BF"/>
    <w:rsid w:val="009E48C9"/>
    <w:rsid w:val="009F1F8A"/>
    <w:rsid w:val="009F3141"/>
    <w:rsid w:val="009F398C"/>
    <w:rsid w:val="009F5D19"/>
    <w:rsid w:val="00A065EE"/>
    <w:rsid w:val="00A06E0F"/>
    <w:rsid w:val="00A15788"/>
    <w:rsid w:val="00A229C2"/>
    <w:rsid w:val="00A23938"/>
    <w:rsid w:val="00A24542"/>
    <w:rsid w:val="00A30AD4"/>
    <w:rsid w:val="00A37AFE"/>
    <w:rsid w:val="00A43D0C"/>
    <w:rsid w:val="00A46D8F"/>
    <w:rsid w:val="00A5023F"/>
    <w:rsid w:val="00A5233D"/>
    <w:rsid w:val="00A52EB8"/>
    <w:rsid w:val="00A54A96"/>
    <w:rsid w:val="00A566A3"/>
    <w:rsid w:val="00A600F1"/>
    <w:rsid w:val="00A71F8B"/>
    <w:rsid w:val="00A74E3F"/>
    <w:rsid w:val="00A77454"/>
    <w:rsid w:val="00A815AE"/>
    <w:rsid w:val="00A95D09"/>
    <w:rsid w:val="00A97038"/>
    <w:rsid w:val="00AA48DA"/>
    <w:rsid w:val="00AA7487"/>
    <w:rsid w:val="00AB193F"/>
    <w:rsid w:val="00AB41C3"/>
    <w:rsid w:val="00AC0595"/>
    <w:rsid w:val="00AC0D9F"/>
    <w:rsid w:val="00AC0E48"/>
    <w:rsid w:val="00AC3A55"/>
    <w:rsid w:val="00AD5F37"/>
    <w:rsid w:val="00AE2324"/>
    <w:rsid w:val="00AE67A0"/>
    <w:rsid w:val="00AF3FD3"/>
    <w:rsid w:val="00AF45A4"/>
    <w:rsid w:val="00AF5A6D"/>
    <w:rsid w:val="00B008BD"/>
    <w:rsid w:val="00B06F44"/>
    <w:rsid w:val="00B072A0"/>
    <w:rsid w:val="00B13B47"/>
    <w:rsid w:val="00B15A49"/>
    <w:rsid w:val="00B2118F"/>
    <w:rsid w:val="00B2776F"/>
    <w:rsid w:val="00B29F24"/>
    <w:rsid w:val="00B32166"/>
    <w:rsid w:val="00B33441"/>
    <w:rsid w:val="00B474B6"/>
    <w:rsid w:val="00B52CF4"/>
    <w:rsid w:val="00B61A7B"/>
    <w:rsid w:val="00B645B3"/>
    <w:rsid w:val="00B72D2A"/>
    <w:rsid w:val="00B76367"/>
    <w:rsid w:val="00B8098C"/>
    <w:rsid w:val="00B96A0D"/>
    <w:rsid w:val="00BA4C07"/>
    <w:rsid w:val="00BA5AAE"/>
    <w:rsid w:val="00BB1082"/>
    <w:rsid w:val="00BB761D"/>
    <w:rsid w:val="00BC1892"/>
    <w:rsid w:val="00BC28A0"/>
    <w:rsid w:val="00BC2E02"/>
    <w:rsid w:val="00BC2FCB"/>
    <w:rsid w:val="00BD175F"/>
    <w:rsid w:val="00BE5C8D"/>
    <w:rsid w:val="00BF2EA5"/>
    <w:rsid w:val="00BF7525"/>
    <w:rsid w:val="00BF7BA3"/>
    <w:rsid w:val="00C028A6"/>
    <w:rsid w:val="00C1006E"/>
    <w:rsid w:val="00C13797"/>
    <w:rsid w:val="00C138DD"/>
    <w:rsid w:val="00C16E14"/>
    <w:rsid w:val="00C226C0"/>
    <w:rsid w:val="00C26779"/>
    <w:rsid w:val="00C30899"/>
    <w:rsid w:val="00C30D14"/>
    <w:rsid w:val="00C327F4"/>
    <w:rsid w:val="00C42E3B"/>
    <w:rsid w:val="00C549A1"/>
    <w:rsid w:val="00C564B4"/>
    <w:rsid w:val="00C57801"/>
    <w:rsid w:val="00C601D0"/>
    <w:rsid w:val="00C63455"/>
    <w:rsid w:val="00C669AC"/>
    <w:rsid w:val="00C735B8"/>
    <w:rsid w:val="00C74659"/>
    <w:rsid w:val="00C754B2"/>
    <w:rsid w:val="00C77835"/>
    <w:rsid w:val="00C80FFD"/>
    <w:rsid w:val="00C85B91"/>
    <w:rsid w:val="00C90D02"/>
    <w:rsid w:val="00C927A0"/>
    <w:rsid w:val="00C94C06"/>
    <w:rsid w:val="00C95FF0"/>
    <w:rsid w:val="00CB7B7B"/>
    <w:rsid w:val="00CC5089"/>
    <w:rsid w:val="00CD7CEB"/>
    <w:rsid w:val="00CE37CB"/>
    <w:rsid w:val="00CE58C9"/>
    <w:rsid w:val="00CF0C60"/>
    <w:rsid w:val="00CF319E"/>
    <w:rsid w:val="00CF466E"/>
    <w:rsid w:val="00D00CC7"/>
    <w:rsid w:val="00D07892"/>
    <w:rsid w:val="00D10239"/>
    <w:rsid w:val="00D1093E"/>
    <w:rsid w:val="00D11FD1"/>
    <w:rsid w:val="00D12CAE"/>
    <w:rsid w:val="00D164FF"/>
    <w:rsid w:val="00D17610"/>
    <w:rsid w:val="00D17D4F"/>
    <w:rsid w:val="00D26113"/>
    <w:rsid w:val="00D31519"/>
    <w:rsid w:val="00D3286C"/>
    <w:rsid w:val="00D329ED"/>
    <w:rsid w:val="00D33752"/>
    <w:rsid w:val="00D34F54"/>
    <w:rsid w:val="00D35BFC"/>
    <w:rsid w:val="00D3787E"/>
    <w:rsid w:val="00D42212"/>
    <w:rsid w:val="00D47533"/>
    <w:rsid w:val="00D47621"/>
    <w:rsid w:val="00D51AD8"/>
    <w:rsid w:val="00D51E01"/>
    <w:rsid w:val="00D51F97"/>
    <w:rsid w:val="00D56491"/>
    <w:rsid w:val="00D56A7F"/>
    <w:rsid w:val="00D608EF"/>
    <w:rsid w:val="00D64D60"/>
    <w:rsid w:val="00D66E97"/>
    <w:rsid w:val="00D874D7"/>
    <w:rsid w:val="00D9403F"/>
    <w:rsid w:val="00D95063"/>
    <w:rsid w:val="00D95A1A"/>
    <w:rsid w:val="00D96941"/>
    <w:rsid w:val="00DA2BCA"/>
    <w:rsid w:val="00DA6792"/>
    <w:rsid w:val="00DB3B8A"/>
    <w:rsid w:val="00DC72D2"/>
    <w:rsid w:val="00DD5180"/>
    <w:rsid w:val="00DE3AE4"/>
    <w:rsid w:val="00DE6A2D"/>
    <w:rsid w:val="00DE6A69"/>
    <w:rsid w:val="00DF5B95"/>
    <w:rsid w:val="00DF7772"/>
    <w:rsid w:val="00E0413E"/>
    <w:rsid w:val="00E067C5"/>
    <w:rsid w:val="00E1530F"/>
    <w:rsid w:val="00E179F0"/>
    <w:rsid w:val="00E25325"/>
    <w:rsid w:val="00E25840"/>
    <w:rsid w:val="00E26D43"/>
    <w:rsid w:val="00E26FB8"/>
    <w:rsid w:val="00E30026"/>
    <w:rsid w:val="00E31E89"/>
    <w:rsid w:val="00E410A0"/>
    <w:rsid w:val="00E443FB"/>
    <w:rsid w:val="00E449DE"/>
    <w:rsid w:val="00E56E0C"/>
    <w:rsid w:val="00E571B4"/>
    <w:rsid w:val="00E6115F"/>
    <w:rsid w:val="00E65118"/>
    <w:rsid w:val="00E65EA3"/>
    <w:rsid w:val="00E732C6"/>
    <w:rsid w:val="00E7609C"/>
    <w:rsid w:val="00E84BEA"/>
    <w:rsid w:val="00E90EB4"/>
    <w:rsid w:val="00E933BF"/>
    <w:rsid w:val="00E9354C"/>
    <w:rsid w:val="00E94B57"/>
    <w:rsid w:val="00E95471"/>
    <w:rsid w:val="00EA7515"/>
    <w:rsid w:val="00EB43C7"/>
    <w:rsid w:val="00EB61D3"/>
    <w:rsid w:val="00EC2D5A"/>
    <w:rsid w:val="00EC3B55"/>
    <w:rsid w:val="00EC7CAD"/>
    <w:rsid w:val="00ED627F"/>
    <w:rsid w:val="00ED772D"/>
    <w:rsid w:val="00EE0312"/>
    <w:rsid w:val="00EE143F"/>
    <w:rsid w:val="00EE17F1"/>
    <w:rsid w:val="00EE4474"/>
    <w:rsid w:val="00EE67E1"/>
    <w:rsid w:val="00EF0654"/>
    <w:rsid w:val="00EF3FA3"/>
    <w:rsid w:val="00F04215"/>
    <w:rsid w:val="00F047DF"/>
    <w:rsid w:val="00F07C13"/>
    <w:rsid w:val="00F11BB6"/>
    <w:rsid w:val="00F1207E"/>
    <w:rsid w:val="00F1459F"/>
    <w:rsid w:val="00F15C61"/>
    <w:rsid w:val="00F163EB"/>
    <w:rsid w:val="00F172A1"/>
    <w:rsid w:val="00F177B0"/>
    <w:rsid w:val="00F22C55"/>
    <w:rsid w:val="00F22F43"/>
    <w:rsid w:val="00F24793"/>
    <w:rsid w:val="00F26916"/>
    <w:rsid w:val="00F30CE1"/>
    <w:rsid w:val="00F31C4D"/>
    <w:rsid w:val="00F3291C"/>
    <w:rsid w:val="00F335FF"/>
    <w:rsid w:val="00F361FE"/>
    <w:rsid w:val="00F40313"/>
    <w:rsid w:val="00F419E2"/>
    <w:rsid w:val="00F4382C"/>
    <w:rsid w:val="00F4676B"/>
    <w:rsid w:val="00F516DB"/>
    <w:rsid w:val="00F51A8B"/>
    <w:rsid w:val="00F55CFC"/>
    <w:rsid w:val="00F60250"/>
    <w:rsid w:val="00F755EC"/>
    <w:rsid w:val="00F778EE"/>
    <w:rsid w:val="00F80256"/>
    <w:rsid w:val="00F829C8"/>
    <w:rsid w:val="00F83C49"/>
    <w:rsid w:val="00F85791"/>
    <w:rsid w:val="00F85960"/>
    <w:rsid w:val="00F864EB"/>
    <w:rsid w:val="00F87821"/>
    <w:rsid w:val="00F901F3"/>
    <w:rsid w:val="00F92D6F"/>
    <w:rsid w:val="00F96131"/>
    <w:rsid w:val="00F97D10"/>
    <w:rsid w:val="00FA05F6"/>
    <w:rsid w:val="00FA128C"/>
    <w:rsid w:val="00FA78A3"/>
    <w:rsid w:val="00FC34D4"/>
    <w:rsid w:val="00FC4381"/>
    <w:rsid w:val="00FC546A"/>
    <w:rsid w:val="00FD0268"/>
    <w:rsid w:val="00FD058E"/>
    <w:rsid w:val="00FD2BAB"/>
    <w:rsid w:val="00FD2C0D"/>
    <w:rsid w:val="00FD5637"/>
    <w:rsid w:val="00FD6DB3"/>
    <w:rsid w:val="00FE5E63"/>
    <w:rsid w:val="00FF3D86"/>
    <w:rsid w:val="00FF51F2"/>
    <w:rsid w:val="00FF5467"/>
    <w:rsid w:val="00FF7586"/>
    <w:rsid w:val="023EC652"/>
    <w:rsid w:val="07E20999"/>
    <w:rsid w:val="09F20EAA"/>
    <w:rsid w:val="0B516534"/>
    <w:rsid w:val="0B62C7ED"/>
    <w:rsid w:val="0BC46106"/>
    <w:rsid w:val="0BFB72C6"/>
    <w:rsid w:val="0C8CD3E3"/>
    <w:rsid w:val="0D1446B0"/>
    <w:rsid w:val="0FDCE4F9"/>
    <w:rsid w:val="10695765"/>
    <w:rsid w:val="1128159F"/>
    <w:rsid w:val="14E616E9"/>
    <w:rsid w:val="15B3B662"/>
    <w:rsid w:val="15BD58D7"/>
    <w:rsid w:val="15ECA1E5"/>
    <w:rsid w:val="16418B29"/>
    <w:rsid w:val="18153E8C"/>
    <w:rsid w:val="1822CD05"/>
    <w:rsid w:val="191CCAB7"/>
    <w:rsid w:val="198188A9"/>
    <w:rsid w:val="1A125937"/>
    <w:rsid w:val="1AAC9BD6"/>
    <w:rsid w:val="1B503797"/>
    <w:rsid w:val="1B571F5B"/>
    <w:rsid w:val="1C2BAD90"/>
    <w:rsid w:val="1D226F78"/>
    <w:rsid w:val="20340608"/>
    <w:rsid w:val="2048C21C"/>
    <w:rsid w:val="2098CA69"/>
    <w:rsid w:val="22C8B0E6"/>
    <w:rsid w:val="22F7600C"/>
    <w:rsid w:val="2378B006"/>
    <w:rsid w:val="23DBF775"/>
    <w:rsid w:val="2634AB00"/>
    <w:rsid w:val="2AD50FC8"/>
    <w:rsid w:val="3186039E"/>
    <w:rsid w:val="337FAB18"/>
    <w:rsid w:val="339D6601"/>
    <w:rsid w:val="33A01CF5"/>
    <w:rsid w:val="36D2F012"/>
    <w:rsid w:val="382B48BD"/>
    <w:rsid w:val="3852C567"/>
    <w:rsid w:val="38FEA802"/>
    <w:rsid w:val="3A7178D9"/>
    <w:rsid w:val="3C4CD02D"/>
    <w:rsid w:val="3EFC0D29"/>
    <w:rsid w:val="3FF3DB55"/>
    <w:rsid w:val="4139F3D6"/>
    <w:rsid w:val="423BFE4A"/>
    <w:rsid w:val="45B7F35C"/>
    <w:rsid w:val="46BCCB4A"/>
    <w:rsid w:val="48F02EBA"/>
    <w:rsid w:val="4980A3B7"/>
    <w:rsid w:val="4CB15507"/>
    <w:rsid w:val="4E9BE83C"/>
    <w:rsid w:val="4F0B7D65"/>
    <w:rsid w:val="509B8CF5"/>
    <w:rsid w:val="51B6D6A4"/>
    <w:rsid w:val="51B7F74C"/>
    <w:rsid w:val="51C0E2D5"/>
    <w:rsid w:val="53C15AAF"/>
    <w:rsid w:val="54877BE5"/>
    <w:rsid w:val="54EFE4A1"/>
    <w:rsid w:val="569FEAA7"/>
    <w:rsid w:val="59C56245"/>
    <w:rsid w:val="5AF1D2B7"/>
    <w:rsid w:val="5C46D01D"/>
    <w:rsid w:val="5C48723E"/>
    <w:rsid w:val="5CD2FBE0"/>
    <w:rsid w:val="5CDF8247"/>
    <w:rsid w:val="5DAAF17A"/>
    <w:rsid w:val="5E10B0BE"/>
    <w:rsid w:val="5EE50C22"/>
    <w:rsid w:val="6123CC6E"/>
    <w:rsid w:val="612898AA"/>
    <w:rsid w:val="61322E86"/>
    <w:rsid w:val="61AAB873"/>
    <w:rsid w:val="62B0826F"/>
    <w:rsid w:val="641E0112"/>
    <w:rsid w:val="648FF391"/>
    <w:rsid w:val="668693B5"/>
    <w:rsid w:val="673B4FA6"/>
    <w:rsid w:val="67FFE013"/>
    <w:rsid w:val="686CB6CC"/>
    <w:rsid w:val="68AE66FA"/>
    <w:rsid w:val="6955A2AF"/>
    <w:rsid w:val="69AFF752"/>
    <w:rsid w:val="6BE1A4B6"/>
    <w:rsid w:val="6C860830"/>
    <w:rsid w:val="6E9B1AC2"/>
    <w:rsid w:val="6FC89936"/>
    <w:rsid w:val="70EC1B37"/>
    <w:rsid w:val="71349793"/>
    <w:rsid w:val="71736EC7"/>
    <w:rsid w:val="7291774D"/>
    <w:rsid w:val="729334C2"/>
    <w:rsid w:val="72CB1187"/>
    <w:rsid w:val="730B8B1A"/>
    <w:rsid w:val="74B99373"/>
    <w:rsid w:val="74D0B6FD"/>
    <w:rsid w:val="75183DA2"/>
    <w:rsid w:val="76176165"/>
    <w:rsid w:val="7662DFFE"/>
    <w:rsid w:val="7C6E7BC9"/>
    <w:rsid w:val="7CB291D0"/>
    <w:rsid w:val="7DB7C539"/>
    <w:rsid w:val="7F9F7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DD6CA"/>
  <w15:chartTrackingRefBased/>
  <w15:docId w15:val="{5445B9B4-9507-493A-A374-258000D0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69"/>
  </w:style>
  <w:style w:type="paragraph" w:styleId="Heading1">
    <w:name w:val="heading 1"/>
    <w:basedOn w:val="Normal"/>
    <w:next w:val="Normal"/>
    <w:link w:val="Heading1Char"/>
    <w:uiPriority w:val="9"/>
    <w:qFormat/>
    <w:rsid w:val="00762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7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D8F"/>
    <w:pPr>
      <w:ind w:left="720"/>
      <w:contextualSpacing/>
    </w:pPr>
  </w:style>
  <w:style w:type="character" w:customStyle="1" w:styleId="Heading2Char">
    <w:name w:val="Heading 2 Char"/>
    <w:basedOn w:val="DefaultParagraphFont"/>
    <w:link w:val="Heading2"/>
    <w:uiPriority w:val="9"/>
    <w:rsid w:val="00E26F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7F68"/>
    <w:rPr>
      <w:color w:val="0563C1" w:themeColor="hyperlink"/>
      <w:u w:val="single"/>
    </w:rPr>
  </w:style>
  <w:style w:type="character" w:styleId="UnresolvedMention">
    <w:name w:val="Unresolved Mention"/>
    <w:basedOn w:val="DefaultParagraphFont"/>
    <w:uiPriority w:val="99"/>
    <w:semiHidden/>
    <w:unhideWhenUsed/>
    <w:rsid w:val="00577F68"/>
    <w:rPr>
      <w:color w:val="605E5C"/>
      <w:shd w:val="clear" w:color="auto" w:fill="E1DFDD"/>
    </w:rPr>
  </w:style>
  <w:style w:type="paragraph" w:styleId="Header">
    <w:name w:val="header"/>
    <w:basedOn w:val="Normal"/>
    <w:link w:val="HeaderChar"/>
    <w:uiPriority w:val="99"/>
    <w:unhideWhenUsed/>
    <w:rsid w:val="009228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28D6"/>
  </w:style>
  <w:style w:type="paragraph" w:styleId="Footer">
    <w:name w:val="footer"/>
    <w:basedOn w:val="Normal"/>
    <w:link w:val="FooterChar"/>
    <w:uiPriority w:val="99"/>
    <w:unhideWhenUsed/>
    <w:rsid w:val="009228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28D6"/>
  </w:style>
  <w:style w:type="paragraph" w:styleId="HTMLPreformatted">
    <w:name w:val="HTML Preformatted"/>
    <w:basedOn w:val="Normal"/>
    <w:link w:val="HTMLPreformattedChar"/>
    <w:uiPriority w:val="99"/>
    <w:semiHidden/>
    <w:unhideWhenUsed/>
    <w:rsid w:val="006C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C67"/>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1E4A9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4A9B"/>
    <w:rPr>
      <w:color w:val="5A5A5A" w:themeColor="text1" w:themeTint="A5"/>
      <w:spacing w:val="15"/>
    </w:rPr>
  </w:style>
  <w:style w:type="paragraph" w:styleId="Date">
    <w:name w:val="Date"/>
    <w:basedOn w:val="Normal"/>
    <w:next w:val="Normal"/>
    <w:link w:val="DateChar"/>
    <w:uiPriority w:val="99"/>
    <w:semiHidden/>
    <w:unhideWhenUsed/>
    <w:rsid w:val="001E4A9B"/>
  </w:style>
  <w:style w:type="character" w:customStyle="1" w:styleId="DateChar">
    <w:name w:val="Date Char"/>
    <w:basedOn w:val="DefaultParagraphFont"/>
    <w:link w:val="Date"/>
    <w:uiPriority w:val="99"/>
    <w:semiHidden/>
    <w:rsid w:val="001E4A9B"/>
  </w:style>
  <w:style w:type="paragraph" w:styleId="Revision">
    <w:name w:val="Revision"/>
    <w:hidden/>
    <w:uiPriority w:val="99"/>
    <w:semiHidden/>
    <w:rsid w:val="005C5708"/>
    <w:pPr>
      <w:spacing w:after="0" w:line="240" w:lineRule="auto"/>
    </w:pPr>
  </w:style>
  <w:style w:type="paragraph" w:styleId="Bibliography">
    <w:name w:val="Bibliography"/>
    <w:basedOn w:val="Normal"/>
    <w:next w:val="Normal"/>
    <w:uiPriority w:val="37"/>
    <w:unhideWhenUsed/>
    <w:rsid w:val="0067386F"/>
  </w:style>
  <w:style w:type="character" w:customStyle="1" w:styleId="Heading3Char">
    <w:name w:val="Heading 3 Char"/>
    <w:basedOn w:val="DefaultParagraphFont"/>
    <w:link w:val="Heading3"/>
    <w:uiPriority w:val="9"/>
    <w:rsid w:val="00A523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3062">
      <w:bodyDiv w:val="1"/>
      <w:marLeft w:val="0"/>
      <w:marRight w:val="0"/>
      <w:marTop w:val="0"/>
      <w:marBottom w:val="0"/>
      <w:divBdr>
        <w:top w:val="none" w:sz="0" w:space="0" w:color="auto"/>
        <w:left w:val="none" w:sz="0" w:space="0" w:color="auto"/>
        <w:bottom w:val="none" w:sz="0" w:space="0" w:color="auto"/>
        <w:right w:val="none" w:sz="0" w:space="0" w:color="auto"/>
      </w:divBdr>
    </w:div>
    <w:div w:id="586958522">
      <w:bodyDiv w:val="1"/>
      <w:marLeft w:val="0"/>
      <w:marRight w:val="0"/>
      <w:marTop w:val="0"/>
      <w:marBottom w:val="0"/>
      <w:divBdr>
        <w:top w:val="none" w:sz="0" w:space="0" w:color="auto"/>
        <w:left w:val="none" w:sz="0" w:space="0" w:color="auto"/>
        <w:bottom w:val="none" w:sz="0" w:space="0" w:color="auto"/>
        <w:right w:val="none" w:sz="0" w:space="0" w:color="auto"/>
      </w:divBdr>
    </w:div>
    <w:div w:id="753477460">
      <w:bodyDiv w:val="1"/>
      <w:marLeft w:val="0"/>
      <w:marRight w:val="0"/>
      <w:marTop w:val="0"/>
      <w:marBottom w:val="0"/>
      <w:divBdr>
        <w:top w:val="none" w:sz="0" w:space="0" w:color="auto"/>
        <w:left w:val="none" w:sz="0" w:space="0" w:color="auto"/>
        <w:bottom w:val="none" w:sz="0" w:space="0" w:color="auto"/>
        <w:right w:val="none" w:sz="0" w:space="0" w:color="auto"/>
      </w:divBdr>
    </w:div>
    <w:div w:id="1051540074">
      <w:bodyDiv w:val="1"/>
      <w:marLeft w:val="0"/>
      <w:marRight w:val="0"/>
      <w:marTop w:val="0"/>
      <w:marBottom w:val="0"/>
      <w:divBdr>
        <w:top w:val="none" w:sz="0" w:space="0" w:color="auto"/>
        <w:left w:val="none" w:sz="0" w:space="0" w:color="auto"/>
        <w:bottom w:val="none" w:sz="0" w:space="0" w:color="auto"/>
        <w:right w:val="none" w:sz="0" w:space="0" w:color="auto"/>
      </w:divBdr>
    </w:div>
    <w:div w:id="1694332858">
      <w:bodyDiv w:val="1"/>
      <w:marLeft w:val="0"/>
      <w:marRight w:val="0"/>
      <w:marTop w:val="0"/>
      <w:marBottom w:val="0"/>
      <w:divBdr>
        <w:top w:val="none" w:sz="0" w:space="0" w:color="auto"/>
        <w:left w:val="none" w:sz="0" w:space="0" w:color="auto"/>
        <w:bottom w:val="none" w:sz="0" w:space="0" w:color="auto"/>
        <w:right w:val="none" w:sz="0" w:space="0" w:color="auto"/>
      </w:divBdr>
    </w:div>
    <w:div w:id="1825513176">
      <w:bodyDiv w:val="1"/>
      <w:marLeft w:val="0"/>
      <w:marRight w:val="0"/>
      <w:marTop w:val="0"/>
      <w:marBottom w:val="0"/>
      <w:divBdr>
        <w:top w:val="none" w:sz="0" w:space="0" w:color="auto"/>
        <w:left w:val="none" w:sz="0" w:space="0" w:color="auto"/>
        <w:bottom w:val="none" w:sz="0" w:space="0" w:color="auto"/>
        <w:right w:val="none" w:sz="0" w:space="0" w:color="auto"/>
      </w:divBdr>
    </w:div>
    <w:div w:id="1836264542">
      <w:bodyDiv w:val="1"/>
      <w:marLeft w:val="0"/>
      <w:marRight w:val="0"/>
      <w:marTop w:val="0"/>
      <w:marBottom w:val="0"/>
      <w:divBdr>
        <w:top w:val="none" w:sz="0" w:space="0" w:color="auto"/>
        <w:left w:val="none" w:sz="0" w:space="0" w:color="auto"/>
        <w:bottom w:val="none" w:sz="0" w:space="0" w:color="auto"/>
        <w:right w:val="none" w:sz="0" w:space="0" w:color="auto"/>
      </w:divBdr>
    </w:div>
    <w:div w:id="1984847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nielshanbalico/dog-emo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hyperlink" Target="https://creativecommons.org/publicdomain/zero/1.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Vih21</b:Tag>
    <b:SourceType>InternetSite</b:SourceType>
    <b:Guid>{FC0C068D-41E4-4A8B-97E5-C1D14A3A3B81}</b:Guid>
    <b:Author>
      <b:Author>
        <b:NameList>
          <b:Person>
            <b:Last>Kurama</b:Last>
            <b:First>Vihar</b:First>
          </b:Person>
        </b:NameList>
      </b:Author>
    </b:Author>
    <b:Title>A Review of Popular Deep Learning Architectures: ResNet, InceptionV3, and SqueezeNet</b:Title>
    <b:InternetSiteTitle>Paperspace</b:InternetSiteTitle>
    <b:Year>2021</b:Year>
    <b:Month>April</b:Month>
    <b:Day>9</b:Day>
    <b:URL>https://blog.paperspace.com/popular-deep-learning-architectures-resnet-inceptionv3-squeezenet/</b:URL>
    <b:LCID>en-US</b:LCID>
    <b:RefOrder>1</b:RefOrder>
  </b:Source>
  <b:Source>
    <b:Tag>Dog23</b:Tag>
    <b:SourceType>InternetSite</b:SourceType>
    <b:Guid>{F66801E2-AD43-425C-AFA7-B97DFF3014F4}</b:Guid>
    <b:LCID>en-US</b:LCID>
    <b:Title>Dog Emotion - Dog Emotion Image Classification</b:Title>
    <b:InternetSiteTitle>kaggle</b:InternetSiteTitle>
    <b:Year>2023</b:Year>
    <b:Month>February</b:Month>
    <b:Day>9</b:Day>
    <b:URL>https://www.kaggle.com/datasets/danielshanbalico/dog-emotion</b:URL>
    <b:Author>
      <b:Author>
        <b:NameList>
          <b:Person>
            <b:Last>Balico</b:Last>
            <b:First>Daniel</b:First>
            <b:Middle>Shan</b:Middle>
          </b:Person>
        </b:NameList>
      </b:Author>
    </b:Author>
    <b:RefOrder>2</b:RefOrder>
  </b:Source>
</b:Sources>
</file>

<file path=customXml/itemProps1.xml><?xml version="1.0" encoding="utf-8"?>
<ds:datastoreItem xmlns:ds="http://schemas.openxmlformats.org/officeDocument/2006/customXml" ds:itemID="{5AD7684E-C4C1-4076-B89A-06133510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Links>
    <vt:vector size="12" baseType="variant">
      <vt:variant>
        <vt:i4>2949217</vt:i4>
      </vt:variant>
      <vt:variant>
        <vt:i4>6</vt:i4>
      </vt:variant>
      <vt:variant>
        <vt:i4>0</vt:i4>
      </vt:variant>
      <vt:variant>
        <vt:i4>5</vt:i4>
      </vt:variant>
      <vt:variant>
        <vt:lpwstr>https://creativecommons.org/publicdomain/zero/1.0/</vt:lpwstr>
      </vt:variant>
      <vt:variant>
        <vt:lpwstr/>
      </vt:variant>
      <vt:variant>
        <vt:i4>1441875</vt:i4>
      </vt:variant>
      <vt:variant>
        <vt:i4>0</vt:i4>
      </vt:variant>
      <vt:variant>
        <vt:i4>0</vt:i4>
      </vt:variant>
      <vt:variant>
        <vt:i4>5</vt:i4>
      </vt:variant>
      <vt:variant>
        <vt:lpwstr>https://www.kaggle.com/datasets/danielshanbalico/dog-emotion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Aiju Kinoshita</dc:creator>
  <cp:keywords/>
  <dc:description/>
  <cp:lastModifiedBy>Oscar Quispe Guanoluisa</cp:lastModifiedBy>
  <cp:revision>2</cp:revision>
  <dcterms:created xsi:type="dcterms:W3CDTF">2023-04-17T03:56:00Z</dcterms:created>
  <dcterms:modified xsi:type="dcterms:W3CDTF">2023-04-17T03:56:00Z</dcterms:modified>
</cp:coreProperties>
</file>